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5F8D" w14:textId="77777777" w:rsidR="00334ED1" w:rsidRDefault="005C1F68">
      <w:pPr>
        <w:pStyle w:val="a5"/>
      </w:pPr>
      <w:r>
        <w:t>这是标题</w:t>
      </w:r>
    </w:p>
    <w:p w14:paraId="516A718C" w14:textId="77777777" w:rsidR="00334ED1" w:rsidRDefault="005C1F68">
      <w:pPr>
        <w:pStyle w:val="Author"/>
      </w:pPr>
      <w:r>
        <w:t>First Author</w:t>
      </w:r>
      <w:r>
        <w:rPr>
          <w:vertAlign w:val="superscript"/>
        </w:rPr>
        <w:t>1</w:t>
      </w:r>
      <w:r>
        <w:t> &amp; Ernst-August Doelle</w:t>
      </w:r>
      <w:r>
        <w:rPr>
          <w:vertAlign w:val="superscript"/>
        </w:rPr>
        <w:t>1,2</w:t>
      </w:r>
    </w:p>
    <w:p w14:paraId="7B92F314" w14:textId="77777777" w:rsidR="00334ED1" w:rsidRDefault="005C1F68">
      <w:pPr>
        <w:pStyle w:val="Author"/>
      </w:pPr>
      <w:r>
        <w:rPr>
          <w:vertAlign w:val="superscript"/>
        </w:rPr>
        <w:t>1</w:t>
      </w:r>
      <w:r>
        <w:t xml:space="preserve"> Wilhelm-Wundt-University</w:t>
      </w:r>
    </w:p>
    <w:p w14:paraId="4F8443B2" w14:textId="77777777" w:rsidR="00334ED1" w:rsidRDefault="005C1F68">
      <w:pPr>
        <w:pStyle w:val="Author"/>
      </w:pPr>
      <w:r>
        <w:rPr>
          <w:vertAlign w:val="superscript"/>
        </w:rPr>
        <w:t>2</w:t>
      </w:r>
      <w:r>
        <w:t xml:space="preserve"> Konstanz Business School</w:t>
      </w:r>
    </w:p>
    <w:p w14:paraId="2025E034" w14:textId="77777777" w:rsidR="00334ED1" w:rsidRDefault="005C1F68">
      <w:pPr>
        <w:pStyle w:val="a0"/>
      </w:pPr>
      <w:r>
        <w:t>                                                                                                                                                    </w:t>
      </w:r>
    </w:p>
    <w:p w14:paraId="6816EAE1" w14:textId="77777777" w:rsidR="00334ED1" w:rsidRDefault="005C1F68">
      <w:pPr>
        <w:pStyle w:val="a0"/>
      </w:pPr>
      <w:r>
        <w:t> </w:t>
      </w:r>
    </w:p>
    <w:p w14:paraId="523D9839" w14:textId="77777777" w:rsidR="00334ED1" w:rsidRDefault="005C1F68">
      <w:pPr>
        <w:pStyle w:val="a0"/>
      </w:pPr>
      <w:r>
        <w:t> </w:t>
      </w:r>
    </w:p>
    <w:p w14:paraId="20059E6C" w14:textId="77777777" w:rsidR="00334ED1" w:rsidRDefault="005C1F68">
      <w:pPr>
        <w:pStyle w:val="a0"/>
      </w:pPr>
      <w:r>
        <w:t> </w:t>
      </w:r>
    </w:p>
    <w:p w14:paraId="129B554D" w14:textId="77777777" w:rsidR="00334ED1" w:rsidRDefault="005C1F68">
      <w:pPr>
        <w:pStyle w:val="a0"/>
      </w:pPr>
      <w:r>
        <w:t> </w:t>
      </w:r>
    </w:p>
    <w:p w14:paraId="6C242A0F" w14:textId="77777777" w:rsidR="00334ED1" w:rsidRDefault="005C1F68">
      <w:pPr>
        <w:pStyle w:val="a0"/>
      </w:pPr>
      <w:r>
        <w:t> </w:t>
      </w:r>
    </w:p>
    <w:p w14:paraId="426E7F67" w14:textId="77777777" w:rsidR="00334ED1" w:rsidRDefault="005C1F68">
      <w:pPr>
        <w:pStyle w:val="a0"/>
      </w:pPr>
      <w:r>
        <w:t> </w:t>
      </w:r>
    </w:p>
    <w:p w14:paraId="241A794C" w14:textId="77777777" w:rsidR="00334ED1" w:rsidRDefault="005C1F68">
      <w:pPr>
        <w:pStyle w:val="Author"/>
      </w:pPr>
      <w:r>
        <w:t>Author note</w:t>
      </w:r>
    </w:p>
    <w:p w14:paraId="26AC1B26" w14:textId="77777777" w:rsidR="00334ED1" w:rsidRDefault="005C1F68">
      <w:pPr>
        <w:pStyle w:val="a0"/>
      </w:pPr>
      <w:r>
        <w:t>author note here.</w:t>
      </w:r>
    </w:p>
    <w:p w14:paraId="339A3FAC" w14:textId="77777777" w:rsidR="00334ED1" w:rsidRDefault="005C1F68">
      <w:pPr>
        <w:pStyle w:val="a0"/>
      </w:pPr>
      <w:r>
        <w:lastRenderedPageBreak/>
        <w:t>The authors made the following contributions. First Author: Conceptualization, Writing - Original Draft Preparation, Writing - Review &amp; Editing; Ernst-August Doelle: Writing - Review &amp; Editing, Supervision.</w:t>
      </w:r>
    </w:p>
    <w:p w14:paraId="3F896C2C" w14:textId="77777777" w:rsidR="00334ED1" w:rsidRDefault="005C1F68">
      <w:pPr>
        <w:pStyle w:val="a0"/>
      </w:pPr>
      <w:r>
        <w:t xml:space="preserve">Correspondence concerning this article should be addressed to First Author, Postal address. E-mail: </w:t>
      </w:r>
      <w:hyperlink r:id="rId8">
        <w:r>
          <w:rPr>
            <w:rStyle w:val="ae"/>
          </w:rPr>
          <w:t>my@email.com</w:t>
        </w:r>
      </w:hyperlink>
    </w:p>
    <w:p w14:paraId="1607A0CA" w14:textId="77777777" w:rsidR="00334ED1" w:rsidRDefault="005C1F68">
      <w:pPr>
        <w:pStyle w:val="h1-pagebreak"/>
      </w:pPr>
      <w:r>
        <w:lastRenderedPageBreak/>
        <w:t>Abstract</w:t>
      </w:r>
    </w:p>
    <w:p w14:paraId="3DB01FD4" w14:textId="77777777" w:rsidR="00334ED1" w:rsidRDefault="005C1F68">
      <w:pPr>
        <w:pStyle w:val="a0"/>
      </w:pPr>
      <w:r>
        <w:t>这是摘要。</w:t>
      </w:r>
    </w:p>
    <w:p w14:paraId="28C1D591" w14:textId="77777777" w:rsidR="00334ED1" w:rsidRDefault="005C1F68">
      <w:pPr>
        <w:pStyle w:val="a0"/>
      </w:pPr>
      <w:r>
        <w:rPr>
          <w:i/>
          <w:iCs/>
        </w:rPr>
        <w:t>Keywords:</w:t>
      </w:r>
      <w:r>
        <w:t xml:space="preserve"> bayesian; GLMM</w:t>
      </w:r>
    </w:p>
    <w:p w14:paraId="2F2AF571" w14:textId="77777777" w:rsidR="00334ED1" w:rsidRDefault="005C1F68">
      <w:pPr>
        <w:pStyle w:val="h1-pagebreak"/>
        <w:rPr>
          <w:lang w:eastAsia="zh-CN"/>
        </w:rPr>
      </w:pPr>
      <w:r>
        <w:rPr>
          <w:lang w:eastAsia="zh-CN"/>
        </w:rPr>
        <w:lastRenderedPageBreak/>
        <w:t>这是标题</w:t>
      </w:r>
    </w:p>
    <w:p w14:paraId="1E16BAC2" w14:textId="77777777" w:rsidR="00334ED1" w:rsidRDefault="005C1F68">
      <w:pPr>
        <w:pStyle w:val="1"/>
        <w:rPr>
          <w:lang w:eastAsia="zh-CN"/>
        </w:rPr>
      </w:pPr>
      <w:bookmarkStart w:id="0" w:name="引入"/>
      <w:r>
        <w:rPr>
          <w:lang w:eastAsia="zh-CN"/>
        </w:rPr>
        <w:t>引入</w:t>
      </w:r>
    </w:p>
    <w:p w14:paraId="69075B9F" w14:textId="4E3D0DC6" w:rsidR="00334ED1" w:rsidRDefault="005C1F68">
      <w:pPr>
        <w:pStyle w:val="FirstParagraph"/>
        <w:rPr>
          <w:lang w:eastAsia="zh-CN"/>
        </w:rPr>
      </w:pPr>
      <w:r>
        <w:rPr>
          <w:lang w:eastAsia="zh-CN"/>
        </w:rPr>
        <w:t>近年来，心理学研究所使用的统计方法日渐丰富。随着新的统计方法的推广与普及，心理学研究者逐渐意识到了一些传统统计方法的局限性。</w:t>
      </w:r>
      <w:r>
        <w:rPr>
          <w:lang w:eastAsia="zh-CN"/>
        </w:rPr>
        <w:t xml:space="preserve"> </w:t>
      </w:r>
      <w:r>
        <w:rPr>
          <w:lang w:eastAsia="zh-CN"/>
        </w:rPr>
        <w:t>重复测量方法分析，作为心理学实验中最常用的统计方法之一，也不例外。例如，重复测量方差分析通常只是对各个条件的均值进行分析，而忽略了这些均值的不确定性（</w:t>
      </w:r>
      <w:r>
        <w:rPr>
          <w:lang w:eastAsia="zh-CN"/>
        </w:rPr>
        <w:t>uncerta</w:t>
      </w:r>
      <w:r w:rsidR="00EB2925">
        <w:rPr>
          <w:rFonts w:hint="eastAsia"/>
          <w:lang w:eastAsia="zh-CN"/>
        </w:rPr>
        <w:t>i</w:t>
      </w:r>
      <w:r>
        <w:rPr>
          <w:lang w:eastAsia="zh-CN"/>
        </w:rPr>
        <w:t>nty</w:t>
      </w:r>
      <w:r>
        <w:rPr>
          <w:lang w:eastAsia="zh-CN"/>
        </w:rPr>
        <w:t>）。</w:t>
      </w:r>
      <w:r>
        <w:rPr>
          <w:lang w:eastAsia="zh-CN"/>
        </w:rPr>
        <w:t xml:space="preserve"> </w:t>
      </w:r>
      <w:r>
        <w:rPr>
          <w:lang w:eastAsia="zh-CN"/>
        </w:rPr>
        <w:t>其次，重复测量方法分析一般只能包含一个随机因素（例如，被试或刺激材料），而无法同时考虑多个随机因素；且它无法处理实验数据的复杂层级结构，比如对实验难度的操作嵌套于被试只内，而被试又嵌套于不同的实验组中。</w:t>
      </w:r>
      <w:r>
        <w:rPr>
          <w:lang w:eastAsia="zh-CN"/>
        </w:rPr>
        <w:t xml:space="preserve"> </w:t>
      </w:r>
      <w:r>
        <w:rPr>
          <w:lang w:eastAsia="zh-CN"/>
        </w:rPr>
        <w:t>此外，重复测量方差分析在处理条件均值的缺失时，通常只能删除该被试的所有数据，这会进一步造成数据的流失甚至可能会导致有偏差的估计。</w:t>
      </w:r>
    </w:p>
    <w:p w14:paraId="5A52D6F9" w14:textId="5D0A49A6" w:rsidR="00334ED1" w:rsidRDefault="005C1F68">
      <w:pPr>
        <w:pStyle w:val="a0"/>
        <w:rPr>
          <w:lang w:eastAsia="zh-CN"/>
        </w:rPr>
      </w:pPr>
      <w:proofErr w:type="spellStart"/>
      <w:r>
        <w:t>相比之下，线性混合效应模型（</w:t>
      </w:r>
      <w:r>
        <w:t>Linear</w:t>
      </w:r>
      <w:proofErr w:type="spellEnd"/>
      <w:r>
        <w:t xml:space="preserve"> Mixed-effects Model</w:t>
      </w:r>
      <w:r w:rsidR="00EB2925">
        <w:rPr>
          <w:rFonts w:hint="eastAsia"/>
          <w:lang w:eastAsia="zh-CN"/>
        </w:rPr>
        <w:t>s</w:t>
      </w:r>
      <w:r>
        <w:t>, LMM</w:t>
      </w:r>
      <w:r>
        <w:t>），</w:t>
      </w:r>
      <w:proofErr w:type="spellStart"/>
      <w:r>
        <w:t>亦称多水平模型（</w:t>
      </w:r>
      <w:r>
        <w:t>Multilevel</w:t>
      </w:r>
      <w:proofErr w:type="spellEnd"/>
      <w:r>
        <w:t xml:space="preserve"> </w:t>
      </w:r>
      <w:proofErr w:type="spellStart"/>
      <w:r>
        <w:t>Model</w:t>
      </w:r>
      <w:r w:rsidR="00EB2925">
        <w:t>s</w:t>
      </w:r>
      <w:r>
        <w:t>）或层级模型（</w:t>
      </w:r>
      <w:r>
        <w:t>Hierarchical</w:t>
      </w:r>
      <w:proofErr w:type="spellEnd"/>
      <w:r>
        <w:t xml:space="preserve"> Model</w:t>
      </w:r>
      <w:r w:rsidR="00EB2925">
        <w:t>s</w:t>
      </w:r>
      <w:r>
        <w:t>）</w:t>
      </w:r>
      <w:r w:rsidR="009611D6">
        <w:rPr>
          <w:rFonts w:hint="eastAsia"/>
          <w:lang w:eastAsia="zh-CN"/>
        </w:rPr>
        <w:t>，</w:t>
      </w:r>
      <w:proofErr w:type="spellStart"/>
      <w:r>
        <w:t>可以更好地处理这些问题</w:t>
      </w:r>
      <w:proofErr w:type="spellEnd"/>
      <w:r>
        <w:t>。</w:t>
      </w:r>
      <w:r>
        <w:t xml:space="preserve"> </w:t>
      </w:r>
      <w:r>
        <w:rPr>
          <w:lang w:eastAsia="zh-CN"/>
        </w:rPr>
        <w:t>例如，混合</w:t>
      </w:r>
      <w:r w:rsidR="00090757">
        <w:rPr>
          <w:rFonts w:hint="eastAsia"/>
          <w:lang w:eastAsia="zh-CN"/>
        </w:rPr>
        <w:t>效应</w:t>
      </w:r>
      <w:r>
        <w:rPr>
          <w:lang w:eastAsia="zh-CN"/>
        </w:rPr>
        <w:t>模型可以</w:t>
      </w:r>
      <w:proofErr w:type="gramStart"/>
      <w:r>
        <w:rPr>
          <w:lang w:eastAsia="zh-CN"/>
        </w:rPr>
        <w:t>利用试次水平</w:t>
      </w:r>
      <w:proofErr w:type="gramEnd"/>
      <w:r>
        <w:rPr>
          <w:lang w:eastAsia="zh-CN"/>
        </w:rPr>
        <w:t>的数据考虑条件均值的不确定性，变量间可能存在的相互依存关系，以及数据中的层级结构，从而能够更好地处理数据缺失，提供更准确的估计和更高的统计检验力</w:t>
      </w:r>
      <w:r>
        <w:rPr>
          <w:lang w:eastAsia="zh-CN"/>
        </w:rPr>
        <w:t xml:space="preserve"> </w:t>
      </w:r>
      <w:r>
        <w:fldChar w:fldCharType="begin"/>
      </w:r>
      <w:r w:rsidR="003573AD">
        <w:rPr>
          <w:rFonts w:hint="eastAsia"/>
          <w:lang w:eastAsia="zh-CN"/>
        </w:rPr>
        <w:instrText xml:space="preserve"> ADDIN ZOTERO_ITEM CSL_CITATION {"citationID":"bZ7MDNPH","properties":{"formattedCitation":"(Tuerlinckx\\uc0\\u31561{}, 2006)","plainCitation":"(Tuerlinckx</w:instrText>
      </w:r>
      <w:r w:rsidR="003573AD">
        <w:rPr>
          <w:rFonts w:hint="eastAsia"/>
          <w:lang w:eastAsia="zh-CN"/>
        </w:rPr>
        <w:instrText>等</w:instrText>
      </w:r>
      <w:r w:rsidR="003573AD">
        <w:rPr>
          <w:rFonts w:hint="eastAsia"/>
          <w:lang w:eastAsia="zh-CN"/>
        </w:rPr>
        <w:instrText>, 2006)","noteIndex":0},"citationItems":[{"id":27417,"uris":["http://zotero.org/groups/4751537/item</w:instrText>
      </w:r>
      <w:r w:rsidR="003573AD">
        <w:rPr>
          <w:lang w:eastAsia="zh-CN"/>
        </w:rPr>
        <w:instrText xml:space="preserve">s/QYQ72SNJ"],"itemData":{"id":27417,"type":"article-journal","abstract":"We present a review of statistical inference in generalized linear mixed models (GLMMs). GLMMs are an extension of generalized linear models and are suitable for the analysis of non-normal data with a clustered structure. A GLMM contains parameters common to all clusters (fixed regression effects and variance components) and cluster-specific parameters. The latter parameters are assumed to be randomly drawn from a population distribution. The parameters of this population distribution (the variance components) have to be estimated together with the fixed effects. We focus on the case in which the cluster-specific parameters are normally distributed. The cluster-specific effects are integrated out of the likelihood so that the fixed effects and variance components can be estimated. Unfortunately, the integral over the cluster-specific effects is intractable for most GLMMs with a normal mixing distribution. Within a classical statistical framework, we distinguish between two broad classes of methods to handle this intractable integral: methods that rely on a numerical approximation to the integral and methods that use an analytical approximation to the integrand. Finally, we present an overview of available methods for testing hypotheses about the parameters of GLMMs. © 2006 The British Psychological Society.","archive_location":"140 citation(s)","container-title":"British Journal of Mathematical and Statistical Psychology","DOI":"10.1348/000711005x79857","issue":"2","page":"225-255","title":"Statistical inference in generalized linear mixed models: A review","volume":"59","author":[{"family":"Tuerlinckx","given":"Francis"},{"family":"Rijmen","given":"Frank"},{"family":"Verbeke","given":"Geert"},{"family":"De Boeck","given":"Paul"}],"issued":{"date-parts":[["2006"]]},"citation-key":"tuerlinckx2006"},"prefix":"","suffix":""}],"schema":"https://github.com/citation-style-language/schema/raw/master/csl-citation.json"} </w:instrText>
      </w:r>
      <w:r>
        <w:fldChar w:fldCharType="separate"/>
      </w:r>
      <w:r w:rsidR="003573AD" w:rsidRPr="003573AD">
        <w:rPr>
          <w:rFonts w:cs="Times New Roman"/>
          <w:lang w:eastAsia="zh-CN"/>
        </w:rPr>
        <w:t>(Tuerlinckx</w:t>
      </w:r>
      <w:r w:rsidR="003573AD" w:rsidRPr="003573AD">
        <w:rPr>
          <w:rFonts w:cs="Times New Roman"/>
          <w:lang w:eastAsia="zh-CN"/>
        </w:rPr>
        <w:t>等</w:t>
      </w:r>
      <w:r w:rsidR="003573AD" w:rsidRPr="003573AD">
        <w:rPr>
          <w:rFonts w:cs="Times New Roman"/>
          <w:lang w:eastAsia="zh-CN"/>
        </w:rPr>
        <w:t>, 2006)</w:t>
      </w:r>
      <w:r>
        <w:fldChar w:fldCharType="end"/>
      </w:r>
      <w:r>
        <w:rPr>
          <w:lang w:eastAsia="zh-CN"/>
        </w:rPr>
        <w:t>。</w:t>
      </w:r>
      <w:r>
        <w:rPr>
          <w:lang w:eastAsia="zh-CN"/>
        </w:rPr>
        <w:t xml:space="preserve"> </w:t>
      </w:r>
      <w:r>
        <w:rPr>
          <w:lang w:eastAsia="zh-CN"/>
        </w:rPr>
        <w:t>随着统计工具（比如</w:t>
      </w:r>
      <w:r>
        <w:rPr>
          <w:lang w:eastAsia="zh-CN"/>
        </w:rPr>
        <w:t xml:space="preserve"> R </w:t>
      </w:r>
      <w:r>
        <w:rPr>
          <w:lang w:eastAsia="zh-CN"/>
        </w:rPr>
        <w:t>语言）的成熟，在心理学研究中使用混合效应模型来拟合数据已经不再困难。</w:t>
      </w:r>
      <w:r>
        <w:rPr>
          <w:lang w:eastAsia="zh-CN"/>
        </w:rPr>
        <w:t xml:space="preserve"> Bono </w:t>
      </w:r>
      <w:r>
        <w:rPr>
          <w:lang w:eastAsia="zh-CN"/>
        </w:rPr>
        <w:t>等</w:t>
      </w:r>
      <w:r>
        <w:rPr>
          <w:lang w:eastAsia="zh-CN"/>
        </w:rPr>
        <w:t xml:space="preserve"> </w:t>
      </w:r>
      <w:r>
        <w:fldChar w:fldCharType="begin"/>
      </w:r>
      <w:r w:rsidR="003573AD">
        <w:rPr>
          <w:lang w:eastAsia="zh-CN"/>
        </w:rPr>
        <w:instrText xml:space="preserve"> ADDIN ZOTERO_ITEM CSL_CITATION {"citationID":"rsmnxmxs","properties":{"formattedCitation":"(2021)","plainCitation":"(2021)","noteIndex":0},"citationItems":[{"id":27419,"uris":["http://zotero.org/groups/4751537/items/CL8C6Y4Z"],"itemData":{"id":27419,"type":"article-journal","abstract":"Generalized linear mixed models (GLMMs) estimate ﬁxed and random effects and are especially useful when the dependent variable is binary, ordinal, count or quantitative but not normally distributed. They are also useful when the dependent variable involves repeated measures, since GLMMs can model autocorrelation. This study aimed to determine how and how often GLMMs are used in psychology and to summarize how the information about them is presented in published articles. Our focus in this respect was mainly on frequentist models. In order to review studies applying GLMMs in psychology we searched the Web of Science for articles published over the period 2014–2018. A total of 316 empirical articles were selected for trend study from 2014 to 2018. We then conducted a systematic review of 118 GLMM analyses from 80 empirical articles indexed in Journal Citation Reports during 2018 in order to evaluate report quality. Results showed that the use of GLMMs increased over time and that 86.4% of articles were published in ﬁrst- or second-quartile journals. Although GLMMs have, in recent years, been increasingly used in psychology, most of the important information about them was not stated in the majority of articles. Report quality needs to be improved in line with current recommendations for the use of GLMMs.","archive_location":"10 citation(s)","container-title":"Frontiers in Psychology","DOI":"10.3389/fpsyg.2021.666182","ISSN":"1664-1078","journalAbbreviation":"Front. Psychol.","language":"en","page":"666182","source":"DOI.org (Crossref)","title":"Report Quality of Generalized Linear Mixed Models in Psychology: A Systematic Review","title-short":"Report Quality of Generalized Linear Mixed Models in Psychology","volume":"12","author":[{"family":"Bono","given":"Roser"},{"family":"Alarcón","given":"Rafael"},{"family":"Blanca","given":"María J."}],"issued":{"date-parts":[["2021",4,22]]},"citation-key":"bono2021"},"suppress-author":true,"prefix":"","suffix":""}],"schema":"https://github.com/citation-style-language/schema/raw/master/csl-citation.json"} </w:instrText>
      </w:r>
      <w:r>
        <w:fldChar w:fldCharType="separate"/>
      </w:r>
      <w:r w:rsidR="003573AD" w:rsidRPr="003573AD">
        <w:rPr>
          <w:rFonts w:cs="Times New Roman"/>
          <w:lang w:eastAsia="zh-CN"/>
        </w:rPr>
        <w:t>(2021)</w:t>
      </w:r>
      <w:r>
        <w:fldChar w:fldCharType="end"/>
      </w:r>
      <w:r>
        <w:rPr>
          <w:lang w:eastAsia="zh-CN"/>
        </w:rPr>
        <w:t xml:space="preserve"> </w:t>
      </w:r>
      <w:r>
        <w:rPr>
          <w:lang w:eastAsia="zh-CN"/>
        </w:rPr>
        <w:t>最近的系统性综述发现，在心理学领域使用线性混合效应模型的研究已经越来越多。随着混合效应模型的应用场景逐渐丰富，以及模型的复杂程度日渐提升，贝叶斯混合效应模型</w:t>
      </w:r>
      <w:r w:rsidR="000A5FD2">
        <w:rPr>
          <w:lang w:eastAsia="zh-CN"/>
        </w:rPr>
        <w:t>（</w:t>
      </w:r>
      <w:r w:rsidR="000A5FD2">
        <w:rPr>
          <w:lang w:eastAsia="zh-CN"/>
        </w:rPr>
        <w:t>Bayesian</w:t>
      </w:r>
      <w:r w:rsidR="000A5FD2">
        <w:rPr>
          <w:lang w:eastAsia="zh-CN"/>
        </w:rPr>
        <w:t xml:space="preserve"> </w:t>
      </w:r>
      <w:r w:rsidR="000A5FD2">
        <w:rPr>
          <w:lang w:eastAsia="zh-CN"/>
        </w:rPr>
        <w:t>Linear Mixed-effects Model</w:t>
      </w:r>
      <w:r w:rsidR="000A5FD2">
        <w:rPr>
          <w:rFonts w:hint="eastAsia"/>
          <w:lang w:eastAsia="zh-CN"/>
        </w:rPr>
        <w:t>s</w:t>
      </w:r>
      <w:r w:rsidR="000A5FD2">
        <w:rPr>
          <w:lang w:eastAsia="zh-CN"/>
        </w:rPr>
        <w:t xml:space="preserve">, </w:t>
      </w:r>
      <w:r w:rsidR="000A5FD2">
        <w:rPr>
          <w:lang w:eastAsia="zh-CN"/>
        </w:rPr>
        <w:t>B</w:t>
      </w:r>
      <w:r w:rsidR="000A5FD2">
        <w:rPr>
          <w:lang w:eastAsia="zh-CN"/>
        </w:rPr>
        <w:t>LMM</w:t>
      </w:r>
      <w:r w:rsidR="000A5FD2">
        <w:rPr>
          <w:lang w:eastAsia="zh-CN"/>
        </w:rPr>
        <w:t>）</w:t>
      </w:r>
      <w:r>
        <w:rPr>
          <w:lang w:eastAsia="zh-CN"/>
        </w:rPr>
        <w:t>也因贝叶斯数据分析的独特优势受到了越</w:t>
      </w:r>
      <w:r>
        <w:rPr>
          <w:lang w:eastAsia="zh-CN"/>
        </w:rPr>
        <w:lastRenderedPageBreak/>
        <w:t>来越多研究者的关注</w:t>
      </w:r>
      <w:r>
        <w:rPr>
          <w:lang w:eastAsia="zh-CN"/>
        </w:rPr>
        <w:t xml:space="preserve"> </w:t>
      </w:r>
      <w:r>
        <w:fldChar w:fldCharType="begin"/>
      </w:r>
      <w:r w:rsidR="000A5FD2">
        <w:rPr>
          <w:lang w:eastAsia="zh-CN"/>
        </w:rPr>
        <w:instrText xml:space="preserve"> ADDIN ZOTERO_ITEM CSL_CITATION {"citationID":"kTjk6iYW","properties":{"formattedCitation":"(B\\uc0\\u252{}rkner, 2017; Sorensen &amp; Vasishth, 2016)","plainCitation":"(Bürkner, 2017; Sorensen &amp; Vasishth, 2016)","noteIndex":0},"citationItems":[{"id":28237,"uris":["http://zotero.org/groups/4751537/items/3FEL85CV"],"itemData":{"id":28237,"type":"article-journal","abstract":"The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cross-validation.","archive_location":"3099 citation(s)","container-title":"Journal of Statistical Software","DOI":"10.18637/jss.v080.i01","ISSN":"1548-7660","issue":"1","journalAbbreviation":"J. Stat. Soft.","language":"en","source":"DOI.org (Crossref)","title":"brms Package for Bayesian Multilevel Models Using Stan","title-short":"&lt;b&gt;brms&lt;/b&gt;","URL":"http://www.jstatsoft.org/v80/i01/","volume":"80","author":[{"family":"Bürkner","given":"Paul-Christian"}],"accessed":{"date-parts":[["2021",9,14]]},"issued":{"date-parts":[["2017"]]},"citation-key":"burkner2017a"}},{"id":27566,"uris":["http://zotero.org/groups/4751537/items/5DWQUPQW"],"itemData":{"id":27566,"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linguists, and cognitive scientists","title-short":"Bayesian linear mixed models using Stan","volume":"12","author":[{"family":"Sorensen","given":"Tanner"},{"family":"Vasishth","given":"Shravan"}],"issued":{"date-parts":[["2016",10,1]]},"citation-key":"sorensen2016"},"prefix":"","suffix":""}],"schema":"https://github.com/citation-style-language/schema/raw/master/csl-citation.json"} </w:instrText>
      </w:r>
      <w:r>
        <w:fldChar w:fldCharType="separate"/>
      </w:r>
      <w:r w:rsidR="000A5FD2" w:rsidRPr="000A5FD2">
        <w:rPr>
          <w:rFonts w:cs="Times New Roman"/>
        </w:rPr>
        <w:t>(</w:t>
      </w:r>
      <w:proofErr w:type="spellStart"/>
      <w:r w:rsidR="000A5FD2" w:rsidRPr="000A5FD2">
        <w:rPr>
          <w:rFonts w:cs="Times New Roman"/>
        </w:rPr>
        <w:t>Bürkner</w:t>
      </w:r>
      <w:proofErr w:type="spellEnd"/>
      <w:r w:rsidR="000A5FD2" w:rsidRPr="000A5FD2">
        <w:rPr>
          <w:rFonts w:cs="Times New Roman"/>
        </w:rPr>
        <w:t xml:space="preserve">, 2017; Sorensen &amp; </w:t>
      </w:r>
      <w:proofErr w:type="spellStart"/>
      <w:r w:rsidR="000A5FD2" w:rsidRPr="000A5FD2">
        <w:rPr>
          <w:rFonts w:cs="Times New Roman"/>
        </w:rPr>
        <w:t>Vasishth</w:t>
      </w:r>
      <w:proofErr w:type="spellEnd"/>
      <w:r w:rsidR="000A5FD2" w:rsidRPr="000A5FD2">
        <w:rPr>
          <w:rFonts w:cs="Times New Roman"/>
        </w:rPr>
        <w:t>, 2016)</w:t>
      </w:r>
      <w:r>
        <w:fldChar w:fldCharType="end"/>
      </w:r>
      <w:r>
        <w:t>。</w:t>
      </w:r>
      <w:r>
        <w:t xml:space="preserve"> </w:t>
      </w:r>
      <w:r>
        <w:rPr>
          <w:lang w:eastAsia="zh-CN"/>
        </w:rPr>
        <w:t>首先，与频率论（</w:t>
      </w:r>
      <w:r>
        <w:rPr>
          <w:lang w:eastAsia="zh-CN"/>
        </w:rPr>
        <w:t>Frequentist</w:t>
      </w:r>
      <w:r>
        <w:rPr>
          <w:lang w:eastAsia="zh-CN"/>
        </w:rPr>
        <w:t>）相比，贝叶</w:t>
      </w:r>
      <w:proofErr w:type="gramStart"/>
      <w:r>
        <w:rPr>
          <w:lang w:eastAsia="zh-CN"/>
        </w:rPr>
        <w:t>斯方法</w:t>
      </w:r>
      <w:proofErr w:type="gramEnd"/>
      <w:r>
        <w:rPr>
          <w:lang w:eastAsia="zh-CN"/>
        </w:rPr>
        <w:t>可以提供更直观的参数估计。贝叶斯分析的可信区间（</w:t>
      </w:r>
      <w:r>
        <w:rPr>
          <w:lang w:eastAsia="zh-CN"/>
        </w:rPr>
        <w:t>credible interval</w:t>
      </w:r>
      <w:r>
        <w:rPr>
          <w:lang w:eastAsia="zh-CN"/>
        </w:rPr>
        <w:t>）描述了各个参数值的合理性，即哪个参数值更可能是真值，且该区间的系数（例如</w:t>
      </w:r>
      <w:r>
        <w:rPr>
          <w:lang w:eastAsia="zh-CN"/>
        </w:rPr>
        <w:t>95%</w:t>
      </w:r>
      <w:r>
        <w:rPr>
          <w:lang w:eastAsia="zh-CN"/>
        </w:rPr>
        <w:t>）表示该区间包含真值的可能性。而这些通常被误认为是频率论置信区间（</w:t>
      </w:r>
      <w:r>
        <w:rPr>
          <w:lang w:eastAsia="zh-CN"/>
        </w:rPr>
        <w:t>confidence interval</w:t>
      </w:r>
      <w:r>
        <w:rPr>
          <w:lang w:eastAsia="zh-CN"/>
        </w:rPr>
        <w:t>）的属性</w:t>
      </w:r>
      <w:r>
        <w:rPr>
          <w:lang w:eastAsia="zh-CN"/>
        </w:rPr>
        <w:t xml:space="preserve"> </w:t>
      </w:r>
      <w:r>
        <w:fldChar w:fldCharType="begin"/>
      </w:r>
      <w:r w:rsidR="003573AD">
        <w:rPr>
          <w:rFonts w:hint="eastAsia"/>
          <w:lang w:eastAsia="zh-CN"/>
        </w:rPr>
        <w:instrText xml:space="preserve"> ADDIN ZOTERO_ITEM CSL_CITATION {"citationID":"ewscttvm","properties":{"formattedCitation":"(Morey\\uc0\\u31561{}, 2016)","plainCitation":"(Morey</w:instrText>
      </w:r>
      <w:r w:rsidR="003573AD">
        <w:rPr>
          <w:rFonts w:hint="eastAsia"/>
          <w:lang w:eastAsia="zh-CN"/>
        </w:rPr>
        <w:instrText>等</w:instrText>
      </w:r>
      <w:r w:rsidR="003573AD">
        <w:rPr>
          <w:rFonts w:hint="eastAsia"/>
          <w:lang w:eastAsia="zh-CN"/>
        </w:rPr>
        <w:instrText>, 2016)","noteIndex":0},"citationItems":[{"id":26806,"uris":["http://zotero.org/groups/4751537/items/MKH34B2S</w:instrText>
      </w:r>
      <w:r w:rsidR="003573AD">
        <w:rPr>
          <w:lang w:eastAsia="zh-CN"/>
        </w:rPr>
        <w:instrText xml:space="preserve">"],"itemData":{"id":26806,"type":"article-journal","abstract":"Interval estimates – estimates of parameters that include an allowance for sampling uncertainty – have long been touted as a key component of statistical analyses. There are several kinds of interval estimates, but the most popular are confidence intervals (CIs): intervals that contain the true parameter value in some known proportion of repeated samples, on average. The width of confidence intervals is thought to index the precision of an estimate; CIs are thought to be a guide to which parameter values are plausible or reasonable; and the confidence coefficient of the interval (e.g., 95 %) is thought to index the plausibility that the true parameter is included in the interval. We show in a number of examples that CIs do not necessarily have any of these properties, and can lead to unjustified or arbitrary inferences. For this reason, we caution against relying upon confidence interval theory to justify interval estimates, and suggest that other theories of interval estimation should be used instead.","archive_location":"370 citation(s)","container-title":"Psychonomic Bulletin &amp; Review","DOI":"10.3758/s13423-015-0947-8","ISSN":"1069-9384","issue":"1","page":"103-123","title":"The fallacy of placing confidence in confidence intervals","volume":"23","author":[{"family":"Morey","given":"Richard D."},{"family":"Hoekstra","given":"Rink"},{"family":"Rouder","given":"Jeffrey N."},{"family":"Lee","given":"Michael D."},{"family":"Wagenmakers","given":"Eric-Jan"}],"issued":{"date-parts":[["2016",2,8]]},"citation-key":"morey2016"},"prefix":"","suffix":""}],"schema":"https://github.com/citation-style-language/schema/raw/master/csl-citation.json"} </w:instrText>
      </w:r>
      <w:r>
        <w:fldChar w:fldCharType="separate"/>
      </w:r>
      <w:r w:rsidR="003573AD" w:rsidRPr="003573AD">
        <w:rPr>
          <w:rFonts w:cs="Times New Roman"/>
          <w:lang w:eastAsia="zh-CN"/>
        </w:rPr>
        <w:t>(Morey</w:t>
      </w:r>
      <w:r w:rsidR="003573AD" w:rsidRPr="003573AD">
        <w:rPr>
          <w:rFonts w:cs="Times New Roman"/>
          <w:lang w:eastAsia="zh-CN"/>
        </w:rPr>
        <w:t>等</w:t>
      </w:r>
      <w:r w:rsidR="003573AD" w:rsidRPr="003573AD">
        <w:rPr>
          <w:rFonts w:cs="Times New Roman"/>
          <w:lang w:eastAsia="zh-CN"/>
        </w:rPr>
        <w:t>, 2016)</w:t>
      </w:r>
      <w:r>
        <w:fldChar w:fldCharType="end"/>
      </w:r>
      <w:r>
        <w:rPr>
          <w:lang w:eastAsia="zh-CN"/>
        </w:rPr>
        <w:t>。</w:t>
      </w:r>
      <w:r>
        <w:rPr>
          <w:lang w:eastAsia="zh-CN"/>
        </w:rPr>
        <w:t xml:space="preserve"> </w:t>
      </w:r>
      <w:r>
        <w:rPr>
          <w:lang w:eastAsia="zh-CN"/>
        </w:rPr>
        <w:t>其次，与频率论不同，贝叶斯分析可以为虚无假设（</w:t>
      </w:r>
      <w:r>
        <w:rPr>
          <w:lang w:eastAsia="zh-CN"/>
        </w:rPr>
        <w:t>null hypothesis</w:t>
      </w:r>
      <w:r>
        <w:rPr>
          <w:lang w:eastAsia="zh-CN"/>
        </w:rPr>
        <w:t>）提供直接的证据。例如，贝叶斯因子（</w:t>
      </w:r>
      <w:r>
        <w:rPr>
          <w:lang w:eastAsia="zh-CN"/>
        </w:rPr>
        <w:t>Bayes factor</w:t>
      </w:r>
      <w:r>
        <w:rPr>
          <w:lang w:eastAsia="zh-CN"/>
        </w:rPr>
        <w:t>）可以直观地描述在备择假设和虚无假设的基础上观测到当前数据可能性（</w:t>
      </w:r>
      <w:r>
        <w:rPr>
          <w:lang w:eastAsia="zh-CN"/>
        </w:rPr>
        <w:t>likelihood</w:t>
      </w:r>
      <w:r>
        <w:rPr>
          <w:lang w:eastAsia="zh-CN"/>
        </w:rPr>
        <w:t>）的比值</w:t>
      </w:r>
      <w:r w:rsidR="00D80181">
        <w:rPr>
          <w:lang w:eastAsia="zh-CN"/>
        </w:rPr>
        <w:fldChar w:fldCharType="begin"/>
      </w:r>
      <w:r w:rsidR="00D80181">
        <w:rPr>
          <w:rFonts w:hint="eastAsia"/>
          <w:lang w:eastAsia="zh-CN"/>
        </w:rPr>
        <w:instrText xml:space="preserve"> ADDIN ZOTERO_ITEM CSL_CITATION {"citationID":"Jc69qYUU","properties":{"formattedCitation":"(Schmalz\\uc0\\u31561{}, 2021)","plainCitation":"(Schmalz</w:instrText>
      </w:r>
      <w:r w:rsidR="00D80181">
        <w:rPr>
          <w:rFonts w:hint="eastAsia"/>
          <w:lang w:eastAsia="zh-CN"/>
        </w:rPr>
        <w:instrText>等</w:instrText>
      </w:r>
      <w:r w:rsidR="00D80181">
        <w:rPr>
          <w:rFonts w:hint="eastAsia"/>
          <w:lang w:eastAsia="zh-CN"/>
        </w:rPr>
        <w:instrText>, 2021)","noteIndex":0},"citationItems":[{"id":9417,"uris":["http://zotero.org/users/6784726/items/C8YQY8</w:instrText>
      </w:r>
      <w:r w:rsidR="00D80181">
        <w:rPr>
          <w:lang w:eastAsia="zh-CN"/>
        </w:rPr>
        <w:instrText xml:space="preserve">ID"],"itemData":{"id":9417,"type":"article-journal","abstract":"The BayesFactor package This blog is a companion to the BayesFactor package in R ( website ), which supports inference by Bayes factors i...","container-title":"Psychological Methods","DOI":"10.1037/met0000421","page":"1-27","title":"What is a Bayes factor?","author":[{"family":"Schmalz","given":"Xenia"},{"family":"Biurrun Manresa","given":"José"},{"family":"Zhang","given":"Lei"}],"issued":{"date-parts":[["2021",11]]},"citation-key":"schmalz2021a"}}],"schema":"https://github.com/citation-style-language/schema/raw/master/csl-citation.json"} </w:instrText>
      </w:r>
      <w:r w:rsidR="00D80181">
        <w:rPr>
          <w:lang w:eastAsia="zh-CN"/>
        </w:rPr>
        <w:fldChar w:fldCharType="separate"/>
      </w:r>
      <w:r w:rsidR="00D80181" w:rsidRPr="00D80181">
        <w:rPr>
          <w:rFonts w:cs="Times New Roman"/>
          <w:lang w:eastAsia="zh-CN"/>
        </w:rPr>
        <w:t>(Schmalz</w:t>
      </w:r>
      <w:r w:rsidR="00D80181" w:rsidRPr="00D80181">
        <w:rPr>
          <w:rFonts w:cs="Times New Roman"/>
          <w:lang w:eastAsia="zh-CN"/>
        </w:rPr>
        <w:t>等</w:t>
      </w:r>
      <w:r w:rsidR="00D80181" w:rsidRPr="00D80181">
        <w:rPr>
          <w:rFonts w:cs="Times New Roman"/>
          <w:lang w:eastAsia="zh-CN"/>
        </w:rPr>
        <w:t>, 2021)</w:t>
      </w:r>
      <w:r w:rsidR="00D80181">
        <w:rPr>
          <w:lang w:eastAsia="zh-CN"/>
        </w:rPr>
        <w:fldChar w:fldCharType="end"/>
      </w:r>
      <w:r>
        <w:rPr>
          <w:lang w:eastAsia="zh-CN"/>
        </w:rPr>
        <w:t>（详见顾昕，本期）。</w:t>
      </w:r>
      <w:r>
        <w:rPr>
          <w:lang w:eastAsia="zh-CN"/>
        </w:rPr>
        <w:t xml:space="preserve"> </w:t>
      </w:r>
      <w:r>
        <w:rPr>
          <w:lang w:eastAsia="zh-CN"/>
        </w:rPr>
        <w:t>再次，当混合效应模型试图包含复杂的随机效应结构时，基于频率论的模型通常难以收敛</w:t>
      </w:r>
      <w:r w:rsidR="009611D6">
        <w:rPr>
          <w:rFonts w:hint="eastAsia"/>
          <w:lang w:eastAsia="zh-CN"/>
        </w:rPr>
        <w:t>（</w:t>
      </w:r>
      <w:r w:rsidR="009611D6">
        <w:rPr>
          <w:rFonts w:hint="eastAsia"/>
          <w:lang w:eastAsia="zh-CN"/>
        </w:rPr>
        <w:t>converge</w:t>
      </w:r>
      <w:r w:rsidR="009611D6">
        <w:rPr>
          <w:rFonts w:hint="eastAsia"/>
          <w:lang w:eastAsia="zh-CN"/>
        </w:rPr>
        <w:t>）</w:t>
      </w:r>
      <w:r>
        <w:rPr>
          <w:lang w:eastAsia="zh-CN"/>
        </w:rPr>
        <w:t>，或是对效应之间的相关性给出错误的估计</w:t>
      </w:r>
      <w:r>
        <w:rPr>
          <w:lang w:eastAsia="zh-CN"/>
        </w:rPr>
        <w:t xml:space="preserve"> </w:t>
      </w:r>
      <w:r>
        <w:fldChar w:fldCharType="begin"/>
      </w:r>
      <w:r w:rsidR="003573AD">
        <w:rPr>
          <w:rFonts w:hint="eastAsia"/>
          <w:lang w:eastAsia="zh-CN"/>
        </w:rPr>
        <w:instrText xml:space="preserve"> ADDIN ZOTERO_ITEM CSL_CITATION {"citationID":"mmmfrvsp","properties":{"formattedCitation":"(Matuschek\\uc0\\u31561{}, 2017)","plainCitation":"(Matuschek</w:instrText>
      </w:r>
      <w:r w:rsidR="003573AD">
        <w:rPr>
          <w:rFonts w:hint="eastAsia"/>
          <w:lang w:eastAsia="zh-CN"/>
        </w:rPr>
        <w:instrText>等</w:instrText>
      </w:r>
      <w:r w:rsidR="003573AD">
        <w:rPr>
          <w:rFonts w:hint="eastAsia"/>
          <w:lang w:eastAsia="zh-CN"/>
        </w:rPr>
        <w:instrText>, 2017)","noteIndex":0},"citationItems":[{"id":26780,"uris":["http://zotero.org/groups/4751537/items/</w:instrText>
      </w:r>
      <w:r w:rsidR="003573AD">
        <w:rPr>
          <w:lang w:eastAsia="zh-CN"/>
        </w:rPr>
        <w:instrText xml:space="preserve">5FLTGFPB"],"itemData":{"id":26780,"type":"article-journal","archive_location":"784 citation(s)","container-title":"Journal of Memory and Language","DOI":"10.1016/j.jml.2017.01.001","ISSN":"0749596X","journalAbbreviation":"Journal of Memory and Language","language":"en","page":"305-315","source":"DOI.org (Crossref)","title":"Balancing Type I error and power in linear mixed models","volume":"94","author":[{"family":"Matuschek","given":"Hannes"},{"family":"Kliegl","given":"Reinhold"},{"family":"Vasishth","given":"Shravan"},{"family":"Baayen","given":"Harald"},{"family":"Bates","given":"Douglas"}],"issued":{"date-parts":[["2017",6]]},"citation-key":"matuschek2017"},"prefix":"","suffix":""}],"schema":"https://github.com/citation-style-language/schema/raw/master/csl-citation.json"} </w:instrText>
      </w:r>
      <w:r>
        <w:fldChar w:fldCharType="separate"/>
      </w:r>
      <w:r w:rsidR="003573AD" w:rsidRPr="003573AD">
        <w:rPr>
          <w:rFonts w:cs="Times New Roman"/>
          <w:lang w:eastAsia="zh-CN"/>
        </w:rPr>
        <w:t>(Matuschek</w:t>
      </w:r>
      <w:r w:rsidR="003573AD" w:rsidRPr="003573AD">
        <w:rPr>
          <w:rFonts w:cs="Times New Roman"/>
          <w:lang w:eastAsia="zh-CN"/>
        </w:rPr>
        <w:t>等</w:t>
      </w:r>
      <w:r w:rsidR="003573AD" w:rsidRPr="003573AD">
        <w:rPr>
          <w:rFonts w:cs="Times New Roman"/>
          <w:lang w:eastAsia="zh-CN"/>
        </w:rPr>
        <w:t>, 2017)</w:t>
      </w:r>
      <w:r>
        <w:fldChar w:fldCharType="end"/>
      </w:r>
      <w:r>
        <w:rPr>
          <w:lang w:eastAsia="zh-CN"/>
        </w:rPr>
        <w:t>。相比之下，基于贝叶斯的模型能够更好的处理这些复杂的随机效应结构</w:t>
      </w:r>
      <w:r>
        <w:rPr>
          <w:lang w:eastAsia="zh-CN"/>
        </w:rPr>
        <w:t xml:space="preserve"> </w:t>
      </w:r>
      <w:r>
        <w:fldChar w:fldCharType="begin"/>
      </w:r>
      <w:r w:rsidR="003573AD">
        <w:rPr>
          <w:lang w:eastAsia="zh-CN"/>
        </w:rPr>
        <w:instrText xml:space="preserve"> ADDIN ZOTERO_ITEM CSL_CITATION {"citationID":"repkityu","properties":{"formattedCitation":"(Sorensen &amp; Vasishth, 2016)","plainCitation":"(Sorensen &amp; Vasishth, 2016)","noteIndex":0},"citationItems":[{"id":27566,"uris":["http://zotero.org/groups/4751537/items/5DWQUPQW"],"itemData":{"id":27566,"type":"article-journal","abstract":"With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linguists, and cognitive scientists","title-short":"Bayesian linear mixed models using Stan","volume":"12","author":[{"family":"Sorensen","given":"Tanner"},{"family":"Vasishth","given":"Shravan"}],"issued":{"date-parts":[["2016",10,1]]},"citation-key":"sorensen2016"},"prefix":"","suffix":""}],"schema":"https://github.com/citation-style-language/schema/raw/master/csl-citation.json"} </w:instrText>
      </w:r>
      <w:r>
        <w:fldChar w:fldCharType="separate"/>
      </w:r>
      <w:r w:rsidR="003573AD" w:rsidRPr="003573AD">
        <w:rPr>
          <w:rFonts w:cs="Times New Roman"/>
        </w:rPr>
        <w:t>(Sorensen &amp; Vasishth, 2016)</w:t>
      </w:r>
      <w:r>
        <w:fldChar w:fldCharType="end"/>
      </w:r>
      <w:r>
        <w:rPr>
          <w:lang w:eastAsia="zh-CN"/>
        </w:rPr>
        <w:t>。</w:t>
      </w:r>
      <w:r>
        <w:rPr>
          <w:lang w:eastAsia="zh-CN"/>
        </w:rPr>
        <w:t xml:space="preserve"> </w:t>
      </w:r>
      <w:r>
        <w:rPr>
          <w:lang w:eastAsia="zh-CN"/>
        </w:rPr>
        <w:t>此外，贝叶斯方法为混合效应模型中多重比较问题提供了一个更加自然的解决方案</w:t>
      </w:r>
      <w:r>
        <w:rPr>
          <w:lang w:eastAsia="zh-CN"/>
        </w:rPr>
        <w:t xml:space="preserve"> </w:t>
      </w:r>
      <w:r>
        <w:fldChar w:fldCharType="begin"/>
      </w:r>
      <w:r w:rsidR="003573AD">
        <w:rPr>
          <w:rFonts w:hint="eastAsia"/>
          <w:lang w:eastAsia="zh-CN"/>
        </w:rPr>
        <w:instrText xml:space="preserve"> ADDIN ZOTERO_ITEM CSL_CITATION {"citationID":"cooutyth","properties":{"formattedCitation":"(Gelman\\uc0\\u31561{}, 2013)","plainCitation":"(Gelman</w:instrText>
      </w:r>
      <w:r w:rsidR="003573AD">
        <w:rPr>
          <w:rFonts w:hint="eastAsia"/>
          <w:lang w:eastAsia="zh-CN"/>
        </w:rPr>
        <w:instrText>等</w:instrText>
      </w:r>
      <w:r w:rsidR="003573AD">
        <w:rPr>
          <w:rFonts w:hint="eastAsia"/>
          <w:lang w:eastAsia="zh-CN"/>
        </w:rPr>
        <w:instrText>, 2013)","noteIndex":0},"citationItems":[{"id":26781,"uris":["http://zotero.org/groups/4751537/items/VQ8RGZ</w:instrText>
      </w:r>
      <w:r w:rsidR="003573AD">
        <w:rPr>
          <w:lang w:eastAsia="zh-CN"/>
        </w:rPr>
        <w:instrText xml:space="preserve">D2"],"itemData":{"id":26781,"type":"book","edition":"0","ISBN":"978-0-429-11307-9","language":"en","note":"DOI: 10.1201/b16018","publisher":"Chapman and Hall/CRC","source":"DOI.org (Crossref)","title":"Bayesian Data Analysis","URL":"https://www.taylorfrancis.com/books/9781439898208","author":[{"family":"Gelman","given":"Andrew"},{"family":"Carlin","given":"John B."},{"family":"Stern","given":"Hal S."},{"family":"Dunson","given":"David B."},{"family":"Vehtari","given":"Aki"},{"family":"Rubin","given":"Donald B."}],"accessed":{"date-parts":[["2022",8,3]]},"issued":{"date-parts":[["2013",11,27]]},"citation-key":"gelman2013"},"prefix":"","suffix":""}],"schema":"https://github.com/citation-style-language/schema/raw/master/csl-citation.json"} </w:instrText>
      </w:r>
      <w:r>
        <w:fldChar w:fldCharType="separate"/>
      </w:r>
      <w:r w:rsidR="003573AD" w:rsidRPr="003573AD">
        <w:rPr>
          <w:rFonts w:cs="Times New Roman"/>
        </w:rPr>
        <w:t>(Gelman</w:t>
      </w:r>
      <w:r w:rsidR="003573AD" w:rsidRPr="003573AD">
        <w:rPr>
          <w:rFonts w:cs="Times New Roman"/>
        </w:rPr>
        <w:t>等</w:t>
      </w:r>
      <w:r w:rsidR="003573AD" w:rsidRPr="003573AD">
        <w:rPr>
          <w:rFonts w:cs="Times New Roman"/>
        </w:rPr>
        <w:t>, 2013)</w:t>
      </w:r>
      <w:r>
        <w:fldChar w:fldCharType="end"/>
      </w:r>
      <w:r>
        <w:rPr>
          <w:lang w:eastAsia="zh-CN"/>
        </w:rPr>
        <w:t>。</w:t>
      </w:r>
      <w:r>
        <w:rPr>
          <w:lang w:eastAsia="zh-CN"/>
        </w:rPr>
        <w:t xml:space="preserve"> </w:t>
      </w:r>
      <w:r>
        <w:rPr>
          <w:lang w:eastAsia="zh-CN"/>
        </w:rPr>
        <w:t>最后，贝叶斯分析可以整合研究者的先验知识，从而提供更合理的参数估计。比如，研究者可以根据以往研究的效应量为当前混合效应模型设定先验分布。</w:t>
      </w:r>
    </w:p>
    <w:p w14:paraId="370E0418" w14:textId="294EF215" w:rsidR="00334ED1" w:rsidRDefault="005C1F68">
      <w:pPr>
        <w:pStyle w:val="a0"/>
        <w:rPr>
          <w:lang w:eastAsia="zh-CN"/>
        </w:rPr>
      </w:pPr>
      <w:r>
        <w:rPr>
          <w:lang w:eastAsia="zh-CN"/>
        </w:rPr>
        <w:t>鉴于贝叶斯混合</w:t>
      </w:r>
      <w:r w:rsidR="00EB2925">
        <w:rPr>
          <w:rFonts w:hint="eastAsia"/>
          <w:lang w:eastAsia="zh-CN"/>
        </w:rPr>
        <w:t>效应</w:t>
      </w:r>
      <w:r>
        <w:rPr>
          <w:lang w:eastAsia="zh-CN"/>
        </w:rPr>
        <w:t>模型的诸多优势，本文致力于向读者提供一个易于理解和上手的教程。我们首先介绍混合</w:t>
      </w:r>
      <w:r w:rsidR="00EB2925">
        <w:rPr>
          <w:rFonts w:hint="eastAsia"/>
          <w:lang w:eastAsia="zh-CN"/>
        </w:rPr>
        <w:t>效应</w:t>
      </w:r>
      <w:r>
        <w:rPr>
          <w:lang w:eastAsia="zh-CN"/>
        </w:rPr>
        <w:t>模型和贝叶斯统计的相关基本概念与原理。</w:t>
      </w:r>
      <w:r>
        <w:rPr>
          <w:lang w:eastAsia="zh-CN"/>
        </w:rPr>
        <w:t xml:space="preserve"> </w:t>
      </w:r>
      <w:r w:rsidR="00EB2925">
        <w:rPr>
          <w:rFonts w:hint="eastAsia"/>
          <w:lang w:eastAsia="zh-CN"/>
        </w:rPr>
        <w:t>然后</w:t>
      </w:r>
      <w:r>
        <w:rPr>
          <w:lang w:eastAsia="zh-CN"/>
        </w:rPr>
        <w:t>，我们将借助模拟数据讨论如何使用统计编程语言</w:t>
      </w:r>
      <w:r>
        <w:rPr>
          <w:lang w:eastAsia="zh-CN"/>
        </w:rPr>
        <w:t xml:space="preserve"> R</w:t>
      </w:r>
      <w:r>
        <w:rPr>
          <w:lang w:eastAsia="zh-CN"/>
        </w:rPr>
        <w:t>的</w:t>
      </w:r>
      <w:r>
        <w:rPr>
          <w:lang w:eastAsia="zh-CN"/>
        </w:rPr>
        <w:t xml:space="preserve"> brms</w:t>
      </w:r>
      <w:r>
        <w:rPr>
          <w:lang w:eastAsia="zh-CN"/>
        </w:rPr>
        <w:t>包来进行贝叶斯</w:t>
      </w:r>
      <w:r w:rsidR="00DF1205">
        <w:rPr>
          <w:lang w:eastAsia="zh-CN"/>
        </w:rPr>
        <w:t>混合效应模型</w:t>
      </w:r>
      <w:r>
        <w:rPr>
          <w:lang w:eastAsia="zh-CN"/>
        </w:rPr>
        <w:t>的数据分析，以及如何报告结果。</w:t>
      </w:r>
      <w:r>
        <w:rPr>
          <w:lang w:eastAsia="zh-CN"/>
        </w:rPr>
        <w:t xml:space="preserve"> </w:t>
      </w:r>
      <w:r>
        <w:rPr>
          <w:lang w:eastAsia="zh-CN"/>
        </w:rPr>
        <w:t>最后，我们将总结模型拟合过程中的常见问题，并对其应用进行展望。</w:t>
      </w:r>
    </w:p>
    <w:p w14:paraId="2FBFED4D" w14:textId="0A5EA733" w:rsidR="00334ED1" w:rsidRDefault="005C1F68">
      <w:pPr>
        <w:pStyle w:val="2"/>
        <w:rPr>
          <w:lang w:eastAsia="zh-CN"/>
        </w:rPr>
      </w:pPr>
      <w:bookmarkStart w:id="1" w:name="具体介绍"/>
      <w:r>
        <w:rPr>
          <w:lang w:eastAsia="zh-CN"/>
        </w:rPr>
        <w:t>具体介绍</w:t>
      </w:r>
    </w:p>
    <w:p w14:paraId="6C410B8B" w14:textId="6556968C" w:rsidR="00794714" w:rsidRPr="00794714" w:rsidRDefault="00794714" w:rsidP="009F0815">
      <w:pPr>
        <w:pStyle w:val="3"/>
        <w:framePr w:wrap="around"/>
        <w:rPr>
          <w:lang w:eastAsia="zh-CN"/>
        </w:rPr>
        <w:pPrChange w:id="2" w:author="晚坷 潘" w:date="2022-08-21T22:36:00Z">
          <w:pPr>
            <w:pStyle w:val="2"/>
          </w:pPr>
        </w:pPrChange>
      </w:pPr>
      <w:r>
        <w:rPr>
          <w:rFonts w:hint="eastAsia"/>
          <w:lang w:eastAsia="zh-CN"/>
        </w:rPr>
        <w:t>混合效应模型</w:t>
      </w:r>
    </w:p>
    <w:p w14:paraId="6E13EC67" w14:textId="77777777" w:rsidR="000B3538" w:rsidRDefault="000B3538" w:rsidP="000B3538">
      <w:pPr>
        <w:pStyle w:val="FirstParagraph"/>
        <w:rPr>
          <w:ins w:id="3" w:author="晚坷 潘" w:date="2022-08-22T17:16:00Z"/>
          <w:lang w:eastAsia="zh-CN"/>
        </w:rPr>
      </w:pPr>
      <w:ins w:id="4" w:author="晚坷 潘" w:date="2022-08-22T17:16:00Z">
        <w:r>
          <w:rPr>
            <w:rFonts w:hint="eastAsia"/>
            <w:lang w:eastAsia="zh-CN"/>
          </w:rPr>
          <w:lastRenderedPageBreak/>
          <w:t>为了让读者更好的理解固定效应与随机效应的概念，以及如何通过混合效应模型解释实验操作的效应，我们从最基本的一般线性</w:t>
        </w:r>
        <w:proofErr w:type="gramStart"/>
        <w:r>
          <w:rPr>
            <w:rFonts w:hint="eastAsia"/>
            <w:lang w:eastAsia="zh-CN"/>
          </w:rPr>
          <w:t>模开始</w:t>
        </w:r>
        <w:proofErr w:type="gramEnd"/>
        <w:r>
          <w:rPr>
            <w:rFonts w:hint="eastAsia"/>
            <w:lang w:eastAsia="zh-CN"/>
          </w:rPr>
          <w:t>介绍。</w:t>
        </w:r>
      </w:ins>
    </w:p>
    <w:p w14:paraId="0D6122B5" w14:textId="77777777" w:rsidR="000B3538" w:rsidRDefault="000B3538" w:rsidP="000B3538">
      <w:pPr>
        <w:pStyle w:val="a0"/>
        <w:rPr>
          <w:ins w:id="5" w:author="晚坷 潘" w:date="2022-08-22T17:16:00Z"/>
        </w:rPr>
      </w:pPr>
      <m:oMathPara>
        <m:oMathParaPr>
          <m:jc m:val="center"/>
        </m:oMathParaPr>
        <m:oMath>
          <m:m>
            <m:mPr>
              <m:plcHide m:val="1"/>
              <m:mcs>
                <m:mc>
                  <m:mcPr>
                    <m:count m:val="1"/>
                    <m:mcJc m:val="right"/>
                  </m:mcPr>
                </m:mc>
                <m:mc>
                  <m:mcPr>
                    <m:count m:val="1"/>
                    <m:mcJc m:val="left"/>
                  </m:mcPr>
                </m:mc>
              </m:mcs>
              <m:ctrlPr>
                <w:ins w:id="6" w:author="晚坷 潘" w:date="2022-08-22T17:16:00Z">
                  <w:rPr>
                    <w:rFonts w:ascii="Cambria Math" w:hAnsi="Cambria Math"/>
                  </w:rPr>
                </w:ins>
              </m:ctrlPr>
            </m:mPr>
            <m:mr>
              <m:e>
                <m:sSub>
                  <m:sSubPr>
                    <m:ctrlPr>
                      <w:ins w:id="7" w:author="晚坷 潘" w:date="2022-08-22T17:16:00Z">
                        <w:rPr>
                          <w:rFonts w:ascii="Cambria Math" w:hAnsi="Cambria Math"/>
                        </w:rPr>
                      </w:ins>
                    </m:ctrlPr>
                  </m:sSubPr>
                  <m:e>
                    <m:r>
                      <w:ins w:id="8" w:author="晚坷 潘" w:date="2022-08-22T17:16:00Z">
                        <w:rPr>
                          <w:rFonts w:ascii="Cambria Math" w:hAnsi="Cambria Math"/>
                        </w:rPr>
                        <m:t>Y</m:t>
                      </w:ins>
                    </m:r>
                  </m:e>
                  <m:sub>
                    <m:r>
                      <w:ins w:id="9" w:author="晚坷 潘" w:date="2022-08-22T17:16:00Z">
                        <w:rPr>
                          <w:rFonts w:ascii="Cambria Math" w:hAnsi="Cambria Math"/>
                        </w:rPr>
                        <m:t>i</m:t>
                      </w:ins>
                    </m:r>
                    <m:r>
                      <w:ins w:id="10" w:author="晚坷 潘" w:date="2022-08-22T17:16:00Z">
                        <m:rPr>
                          <m:sty m:val="p"/>
                        </m:rPr>
                        <w:rPr>
                          <w:rFonts w:ascii="Cambria Math" w:hAnsi="Cambria Math"/>
                        </w:rPr>
                        <m:t>,</m:t>
                      </w:ins>
                    </m:r>
                    <m:r>
                      <w:ins w:id="11" w:author="晚坷 潘" w:date="2022-08-22T17:16:00Z">
                        <w:rPr>
                          <w:rFonts w:ascii="Cambria Math" w:hAnsi="Cambria Math"/>
                        </w:rPr>
                        <m:t>j</m:t>
                      </w:ins>
                    </m:r>
                    <m:r>
                      <w:ins w:id="12" w:author="晚坷 潘" w:date="2022-08-22T17:16:00Z">
                        <m:rPr>
                          <m:sty m:val="p"/>
                        </m:rPr>
                        <w:rPr>
                          <w:rFonts w:ascii="Cambria Math" w:hAnsi="Cambria Math"/>
                        </w:rPr>
                        <m:t>,</m:t>
                      </w:ins>
                    </m:r>
                    <m:r>
                      <w:ins w:id="13" w:author="晚坷 潘" w:date="2022-08-22T17:16:00Z">
                        <w:rPr>
                          <w:rFonts w:ascii="Cambria Math" w:hAnsi="Cambria Math"/>
                        </w:rPr>
                        <m:t>k</m:t>
                      </w:ins>
                    </m:r>
                  </m:sub>
                </m:sSub>
              </m:e>
              <m:e>
                <m:r>
                  <w:ins w:id="14" w:author="晚坷 潘" w:date="2022-08-22T17:16:00Z">
                    <m:rPr>
                      <m:sty m:val="p"/>
                    </m:rPr>
                    <w:rPr>
                      <w:rFonts w:ascii="Cambria Math" w:hAnsi="Cambria Math"/>
                    </w:rPr>
                    <m:t>=</m:t>
                  </w:ins>
                </m:r>
                <m:sSub>
                  <m:sSubPr>
                    <m:ctrlPr>
                      <w:ins w:id="15" w:author="晚坷 潘" w:date="2022-08-22T17:16:00Z">
                        <w:rPr>
                          <w:rFonts w:ascii="Cambria Math" w:hAnsi="Cambria Math"/>
                        </w:rPr>
                      </w:ins>
                    </m:ctrlPr>
                  </m:sSubPr>
                  <m:e>
                    <m:r>
                      <w:ins w:id="16" w:author="晚坷 潘" w:date="2022-08-22T17:16:00Z">
                        <w:rPr>
                          <w:rFonts w:ascii="Cambria Math" w:hAnsi="Cambria Math"/>
                        </w:rPr>
                        <m:t>β</m:t>
                      </w:ins>
                    </m:r>
                  </m:e>
                  <m:sub>
                    <m:r>
                      <w:ins w:id="17" w:author="晚坷 潘" w:date="2022-08-22T17:16:00Z">
                        <w:rPr>
                          <w:rFonts w:ascii="Cambria Math" w:hAnsi="Cambria Math"/>
                        </w:rPr>
                        <m:t>0</m:t>
                      </w:ins>
                    </m:r>
                  </m:sub>
                </m:sSub>
                <m:r>
                  <w:ins w:id="18" w:author="晚坷 潘" w:date="2022-08-22T17:16:00Z">
                    <m:rPr>
                      <m:sty m:val="p"/>
                    </m:rPr>
                    <w:rPr>
                      <w:rFonts w:ascii="Cambria Math" w:hAnsi="Cambria Math"/>
                    </w:rPr>
                    <m:t>+</m:t>
                  </w:ins>
                </m:r>
                <m:sSub>
                  <m:sSubPr>
                    <m:ctrlPr>
                      <w:ins w:id="19" w:author="晚坷 潘" w:date="2022-08-22T17:16:00Z">
                        <w:rPr>
                          <w:rFonts w:ascii="Cambria Math" w:hAnsi="Cambria Math"/>
                        </w:rPr>
                      </w:ins>
                    </m:ctrlPr>
                  </m:sSubPr>
                  <m:e>
                    <m:r>
                      <w:ins w:id="20" w:author="晚坷 潘" w:date="2022-08-22T17:16:00Z">
                        <w:rPr>
                          <w:rFonts w:ascii="Cambria Math" w:hAnsi="Cambria Math"/>
                        </w:rPr>
                        <m:t>β</m:t>
                      </w:ins>
                    </m:r>
                  </m:e>
                  <m:sub>
                    <m:r>
                      <w:ins w:id="21" w:author="晚坷 潘" w:date="2022-08-22T17:16:00Z">
                        <w:rPr>
                          <w:rFonts w:ascii="Cambria Math" w:hAnsi="Cambria Math"/>
                        </w:rPr>
                        <m:t>δ</m:t>
                      </w:ins>
                    </m:r>
                  </m:sub>
                </m:sSub>
                <m:sSub>
                  <m:sSubPr>
                    <m:ctrlPr>
                      <w:ins w:id="22" w:author="晚坷 潘" w:date="2022-08-22T17:16:00Z">
                        <w:rPr>
                          <w:rFonts w:ascii="Cambria Math" w:hAnsi="Cambria Math"/>
                        </w:rPr>
                      </w:ins>
                    </m:ctrlPr>
                  </m:sSubPr>
                  <m:e>
                    <m:r>
                      <w:ins w:id="23" w:author="晚坷 潘" w:date="2022-08-22T17:16:00Z">
                        <w:rPr>
                          <w:rFonts w:ascii="Cambria Math" w:hAnsi="Cambria Math"/>
                        </w:rPr>
                        <m:t>X</m:t>
                      </w:ins>
                    </m:r>
                  </m:e>
                  <m:sub>
                    <m:r>
                      <w:ins w:id="24" w:author="晚坷 潘" w:date="2022-08-22T17:16:00Z">
                        <w:rPr>
                          <w:rFonts w:ascii="Cambria Math" w:hAnsi="Cambria Math"/>
                        </w:rPr>
                        <m:t>i</m:t>
                      </w:ins>
                    </m:r>
                    <m:r>
                      <w:ins w:id="25" w:author="晚坷 潘" w:date="2022-08-22T17:16:00Z">
                        <m:rPr>
                          <m:sty m:val="p"/>
                        </m:rPr>
                        <w:rPr>
                          <w:rFonts w:ascii="Cambria Math" w:hAnsi="Cambria Math"/>
                        </w:rPr>
                        <m:t>,</m:t>
                      </w:ins>
                    </m:r>
                    <m:r>
                      <w:ins w:id="26" w:author="晚坷 潘" w:date="2022-08-22T17:16:00Z">
                        <w:rPr>
                          <w:rFonts w:ascii="Cambria Math" w:hAnsi="Cambria Math"/>
                        </w:rPr>
                        <m:t>k</m:t>
                      </w:ins>
                    </m:r>
                  </m:sub>
                </m:sSub>
                <m:r>
                  <w:ins w:id="27" w:author="晚坷 潘" w:date="2022-08-22T17:16:00Z">
                    <m:rPr>
                      <m:sty m:val="p"/>
                    </m:rPr>
                    <w:rPr>
                      <w:rFonts w:ascii="Cambria Math" w:hAnsi="Cambria Math"/>
                    </w:rPr>
                    <m:t>+</m:t>
                  </w:ins>
                </m:r>
                <m:sSub>
                  <m:sSubPr>
                    <m:ctrlPr>
                      <w:ins w:id="28" w:author="晚坷 潘" w:date="2022-08-22T17:16:00Z">
                        <w:rPr>
                          <w:rFonts w:ascii="Cambria Math" w:hAnsi="Cambria Math"/>
                        </w:rPr>
                      </w:ins>
                    </m:ctrlPr>
                  </m:sSubPr>
                  <m:e>
                    <m:r>
                      <w:ins w:id="29" w:author="晚坷 潘" w:date="2022-08-22T17:16:00Z">
                        <w:rPr>
                          <w:rFonts w:ascii="Cambria Math" w:hAnsi="Cambria Math"/>
                        </w:rPr>
                        <m:t>ϵ</m:t>
                      </w:ins>
                    </m:r>
                  </m:e>
                  <m:sub>
                    <m:r>
                      <w:ins w:id="30" w:author="晚坷 潘" w:date="2022-08-22T17:16:00Z">
                        <w:rPr>
                          <w:rFonts w:ascii="Cambria Math" w:hAnsi="Cambria Math"/>
                        </w:rPr>
                        <m:t>i</m:t>
                      </w:ins>
                    </m:r>
                    <m:r>
                      <w:ins w:id="31" w:author="晚坷 潘" w:date="2022-08-22T17:16:00Z">
                        <m:rPr>
                          <m:sty m:val="p"/>
                        </m:rPr>
                        <w:rPr>
                          <w:rFonts w:ascii="Cambria Math" w:hAnsi="Cambria Math"/>
                        </w:rPr>
                        <m:t>,</m:t>
                      </w:ins>
                    </m:r>
                    <m:r>
                      <w:ins w:id="32" w:author="晚坷 潘" w:date="2022-08-22T17:16:00Z">
                        <w:rPr>
                          <w:rFonts w:ascii="Cambria Math" w:hAnsi="Cambria Math"/>
                        </w:rPr>
                        <m:t>j</m:t>
                      </w:ins>
                    </m:r>
                    <m:r>
                      <w:ins w:id="33" w:author="晚坷 潘" w:date="2022-08-22T17:16:00Z">
                        <m:rPr>
                          <m:sty m:val="p"/>
                        </m:rPr>
                        <w:rPr>
                          <w:rFonts w:ascii="Cambria Math" w:hAnsi="Cambria Math"/>
                        </w:rPr>
                        <m:t>,</m:t>
                      </w:ins>
                    </m:r>
                    <m:r>
                      <w:ins w:id="34" w:author="晚坷 潘" w:date="2022-08-22T17:16:00Z">
                        <w:rPr>
                          <w:rFonts w:ascii="Cambria Math" w:hAnsi="Cambria Math"/>
                        </w:rPr>
                        <m:t>k</m:t>
                      </w:ins>
                    </m:r>
                  </m:sub>
                </m:sSub>
              </m:e>
            </m:mr>
          </m:m>
          <m:r>
            <w:ins w:id="35" w:author="晚坷 潘" w:date="2022-08-22T17:16:00Z">
              <w:rPr>
                <w:rFonts w:ascii="Cambria Math" w:hAnsi="Cambria Math" w:hint="eastAsia"/>
              </w:rPr>
              <m:t>公式</m:t>
            </w:ins>
          </m:r>
          <m:r>
            <w:ins w:id="36" w:author="晚坷 潘" w:date="2022-08-22T17:16:00Z">
              <w:rPr>
                <w:rFonts w:ascii="Cambria Math" w:hAnsi="Cambria Math"/>
              </w:rPr>
              <m:t>1</m:t>
            </w:ins>
          </m:r>
        </m:oMath>
      </m:oMathPara>
    </w:p>
    <w:p w14:paraId="3B050366" w14:textId="77777777" w:rsidR="00F82373" w:rsidRDefault="000B3538" w:rsidP="000B3538">
      <w:pPr>
        <w:pStyle w:val="FirstParagraph"/>
      </w:pPr>
      <w:ins w:id="37" w:author="晚坷 潘" w:date="2022-08-22T17:16:00Z">
        <w:r>
          <w:rPr>
            <w:rFonts w:hint="eastAsia"/>
            <w:lang w:eastAsia="zh-CN"/>
          </w:rPr>
          <w:t>一般线性回归模型的表达式如</w:t>
        </w:r>
        <w:r>
          <w:rPr>
            <w:lang w:eastAsia="zh-CN"/>
          </w:rPr>
          <w:t xml:space="preserve"> </w:t>
        </w:r>
        <w:r>
          <w:fldChar w:fldCharType="begin"/>
        </w:r>
        <w:r>
          <w:rPr>
            <w:lang w:eastAsia="zh-CN"/>
          </w:rPr>
          <w:instrText xml:space="preserve"> HYPERLINK "file:///D:\\outsourceProject\\Bayes\\BayesMultiTutorial-cn\\22222.docx" \l "eq:eq1" </w:instrText>
        </w:r>
        <w:r>
          <w:fldChar w:fldCharType="separate"/>
        </w:r>
        <w:r>
          <w:rPr>
            <w:rStyle w:val="ae"/>
            <w:rFonts w:hint="eastAsia"/>
            <w:u w:val="single"/>
            <w:lang w:eastAsia="zh-CN"/>
          </w:rPr>
          <w:t>公式</w:t>
        </w:r>
        <w:r>
          <w:rPr>
            <w:rStyle w:val="ae"/>
            <w:u w:val="single"/>
            <w:lang w:eastAsia="zh-CN"/>
          </w:rPr>
          <w:t> 1</w:t>
        </w:r>
        <w:r>
          <w:fldChar w:fldCharType="end"/>
        </w:r>
        <w:r>
          <w:rPr>
            <w:rFonts w:hint="eastAsia"/>
            <w:lang w:eastAsia="zh-CN"/>
          </w:rPr>
          <w:t>。其中，</w:t>
        </w:r>
      </w:ins>
      <m:oMath>
        <m:sSub>
          <m:sSubPr>
            <m:ctrlPr>
              <w:ins w:id="38" w:author="晚坷 潘" w:date="2022-08-22T17:16:00Z">
                <w:rPr>
                  <w:rFonts w:ascii="Cambria Math" w:hAnsi="Cambria Math"/>
                </w:rPr>
              </w:ins>
            </m:ctrlPr>
          </m:sSubPr>
          <m:e>
            <m:r>
              <w:ins w:id="39" w:author="晚坷 潘" w:date="2022-08-22T17:16:00Z">
                <w:rPr>
                  <w:rFonts w:ascii="Cambria Math" w:hAnsi="Cambria Math"/>
                  <w:lang w:eastAsia="zh-CN"/>
                </w:rPr>
                <m:t>Y</m:t>
              </w:ins>
            </m:r>
          </m:e>
          <m:sub>
            <m:r>
              <w:ins w:id="40" w:author="晚坷 潘" w:date="2022-08-22T17:16:00Z">
                <w:rPr>
                  <w:rFonts w:ascii="Cambria Math" w:hAnsi="Cambria Math"/>
                  <w:lang w:eastAsia="zh-CN"/>
                </w:rPr>
                <m:t>i</m:t>
              </w:ins>
            </m:r>
            <m:r>
              <w:ins w:id="41" w:author="晚坷 潘" w:date="2022-08-22T17:16:00Z">
                <m:rPr>
                  <m:sty m:val="p"/>
                </m:rPr>
                <w:rPr>
                  <w:rFonts w:ascii="Cambria Math" w:hAnsi="Cambria Math"/>
                  <w:lang w:eastAsia="zh-CN"/>
                </w:rPr>
                <m:t>,</m:t>
              </w:ins>
            </m:r>
            <m:r>
              <w:ins w:id="42" w:author="晚坷 潘" w:date="2022-08-22T17:16:00Z">
                <w:rPr>
                  <w:rFonts w:ascii="Cambria Math" w:hAnsi="Cambria Math"/>
                  <w:lang w:eastAsia="zh-CN"/>
                </w:rPr>
                <m:t>j</m:t>
              </w:ins>
            </m:r>
            <m:r>
              <w:ins w:id="43" w:author="晚坷 潘" w:date="2022-08-22T17:16:00Z">
                <m:rPr>
                  <m:sty m:val="p"/>
                </m:rPr>
                <w:rPr>
                  <w:rFonts w:ascii="Cambria Math" w:hAnsi="Cambria Math"/>
                  <w:lang w:eastAsia="zh-CN"/>
                </w:rPr>
                <m:t>,</m:t>
              </w:ins>
            </m:r>
            <m:r>
              <w:ins w:id="44" w:author="晚坷 潘" w:date="2022-08-22T17:16:00Z">
                <w:rPr>
                  <w:rFonts w:ascii="Cambria Math" w:hAnsi="Cambria Math"/>
                  <w:lang w:eastAsia="zh-CN"/>
                </w:rPr>
                <m:t>k</m:t>
              </w:ins>
            </m:r>
          </m:sub>
        </m:sSub>
      </m:oMath>
      <w:ins w:id="45" w:author="晚坷 潘" w:date="2022-08-22T17:16:00Z">
        <w:r>
          <w:rPr>
            <w:lang w:eastAsia="zh-CN"/>
          </w:rPr>
          <w:t xml:space="preserve"> </w:t>
        </w:r>
        <w:r>
          <w:rPr>
            <w:rFonts w:hint="eastAsia"/>
            <w:lang w:eastAsia="zh-CN"/>
          </w:rPr>
          <w:t>是因变量，比如被试的脑电指标（详细见模型拟合部分），代表了第</w:t>
        </w:r>
        <w:r>
          <w:rPr>
            <w:lang w:eastAsia="zh-CN"/>
          </w:rPr>
          <w:t xml:space="preserve"> </w:t>
        </w:r>
      </w:ins>
      <m:oMath>
        <m:r>
          <w:ins w:id="46" w:author="晚坷 潘" w:date="2022-08-22T17:16:00Z">
            <w:rPr>
              <w:rFonts w:ascii="Cambria Math" w:hAnsi="Cambria Math"/>
              <w:lang w:eastAsia="zh-CN"/>
            </w:rPr>
            <m:t>i</m:t>
          </w:ins>
        </m:r>
      </m:oMath>
      <w:ins w:id="47" w:author="晚坷 潘" w:date="2022-08-22T17:16:00Z">
        <w:r>
          <w:rPr>
            <w:lang w:eastAsia="zh-CN"/>
          </w:rPr>
          <w:t xml:space="preserve"> </w:t>
        </w:r>
        <w:r>
          <w:rPr>
            <w:rFonts w:hint="eastAsia"/>
            <w:lang w:eastAsia="zh-CN"/>
          </w:rPr>
          <w:t>名被试在第</w:t>
        </w:r>
        <w:r>
          <w:rPr>
            <w:lang w:eastAsia="zh-CN"/>
          </w:rPr>
          <w:t xml:space="preserve"> </w:t>
        </w:r>
      </w:ins>
      <m:oMath>
        <m:r>
          <w:ins w:id="48" w:author="晚坷 潘" w:date="2022-08-22T17:16:00Z">
            <w:rPr>
              <w:rFonts w:ascii="Cambria Math" w:hAnsi="Cambria Math"/>
              <w:lang w:eastAsia="zh-CN"/>
            </w:rPr>
            <m:t>k</m:t>
          </w:ins>
        </m:r>
      </m:oMath>
      <w:ins w:id="49" w:author="晚坷 潘" w:date="2022-08-22T17:16:00Z">
        <w:r>
          <w:rPr>
            <w:lang w:eastAsia="zh-CN"/>
          </w:rPr>
          <w:t xml:space="preserve"> </w:t>
        </w:r>
        <w:proofErr w:type="gramStart"/>
        <w:r>
          <w:rPr>
            <w:rFonts w:hint="eastAsia"/>
            <w:lang w:eastAsia="zh-CN"/>
          </w:rPr>
          <w:t>个</w:t>
        </w:r>
        <w:proofErr w:type="gramEnd"/>
        <w:r>
          <w:rPr>
            <w:rFonts w:hint="eastAsia"/>
            <w:lang w:eastAsia="zh-CN"/>
          </w:rPr>
          <w:t>实验条件下第</w:t>
        </w:r>
        <w:r>
          <w:rPr>
            <w:lang w:eastAsia="zh-CN"/>
          </w:rPr>
          <w:t xml:space="preserve"> </w:t>
        </w:r>
      </w:ins>
      <m:oMath>
        <m:r>
          <w:ins w:id="50" w:author="晚坷 潘" w:date="2022-08-22T17:16:00Z">
            <w:rPr>
              <w:rFonts w:ascii="Cambria Math" w:hAnsi="Cambria Math"/>
              <w:lang w:eastAsia="zh-CN"/>
            </w:rPr>
            <m:t>j</m:t>
          </w:ins>
        </m:r>
      </m:oMath>
      <w:ins w:id="51" w:author="晚坷 潘" w:date="2022-08-22T17:16:00Z">
        <w:r>
          <w:rPr>
            <w:lang w:eastAsia="zh-CN"/>
          </w:rPr>
          <w:t xml:space="preserve"> </w:t>
        </w:r>
        <w:proofErr w:type="gramStart"/>
        <w:r>
          <w:rPr>
            <w:rFonts w:hint="eastAsia"/>
            <w:lang w:eastAsia="zh-CN"/>
          </w:rPr>
          <w:t>个</w:t>
        </w:r>
        <w:proofErr w:type="gramEnd"/>
        <w:r>
          <w:rPr>
            <w:rFonts w:hint="eastAsia"/>
            <w:lang w:eastAsia="zh-CN"/>
          </w:rPr>
          <w:t>实验刺激的观测数据。</w:t>
        </w:r>
        <w:r>
          <w:rPr>
            <w:lang w:eastAsia="zh-CN"/>
          </w:rPr>
          <w:t xml:space="preserve"> </w:t>
        </w:r>
      </w:ins>
      <m:oMath>
        <m:sSub>
          <m:sSubPr>
            <m:ctrlPr>
              <w:ins w:id="52" w:author="晚坷 潘" w:date="2022-08-22T17:16:00Z">
                <w:rPr>
                  <w:rFonts w:ascii="Cambria Math" w:hAnsi="Cambria Math"/>
                </w:rPr>
              </w:ins>
            </m:ctrlPr>
          </m:sSubPr>
          <m:e>
            <m:r>
              <w:ins w:id="53" w:author="晚坷 潘" w:date="2022-08-22T17:16:00Z">
                <w:rPr>
                  <w:rFonts w:ascii="Cambria Math" w:hAnsi="Cambria Math"/>
                  <w:lang w:eastAsia="zh-CN"/>
                </w:rPr>
                <m:t>X</m:t>
              </w:ins>
            </m:r>
          </m:e>
          <m:sub>
            <m:r>
              <w:ins w:id="54" w:author="晚坷 潘" w:date="2022-08-22T17:16:00Z">
                <w:rPr>
                  <w:rFonts w:ascii="Cambria Math" w:hAnsi="Cambria Math"/>
                  <w:lang w:eastAsia="zh-CN"/>
                </w:rPr>
                <m:t>i</m:t>
              </w:ins>
            </m:r>
            <m:r>
              <w:ins w:id="55" w:author="晚坷 潘" w:date="2022-08-22T17:16:00Z">
                <m:rPr>
                  <m:sty m:val="p"/>
                </m:rPr>
                <w:rPr>
                  <w:rFonts w:ascii="Cambria Math" w:hAnsi="Cambria Math"/>
                  <w:lang w:eastAsia="zh-CN"/>
                </w:rPr>
                <m:t>,</m:t>
              </w:ins>
            </m:r>
            <m:r>
              <w:ins w:id="56" w:author="晚坷 潘" w:date="2022-08-22T17:16:00Z">
                <w:rPr>
                  <w:rFonts w:ascii="Cambria Math" w:hAnsi="Cambria Math"/>
                  <w:lang w:eastAsia="zh-CN"/>
                </w:rPr>
                <m:t>j</m:t>
              </w:ins>
            </m:r>
            <m:r>
              <w:ins w:id="57" w:author="晚坷 潘" w:date="2022-08-22T17:16:00Z">
                <m:rPr>
                  <m:sty m:val="p"/>
                </m:rPr>
                <w:rPr>
                  <w:rFonts w:ascii="Cambria Math" w:hAnsi="Cambria Math"/>
                  <w:lang w:eastAsia="zh-CN"/>
                </w:rPr>
                <m:t>,</m:t>
              </w:ins>
            </m:r>
            <m:r>
              <w:ins w:id="58" w:author="晚坷 潘" w:date="2022-08-22T17:16:00Z">
                <w:rPr>
                  <w:rFonts w:ascii="Cambria Math" w:hAnsi="Cambria Math"/>
                  <w:lang w:eastAsia="zh-CN"/>
                </w:rPr>
                <m:t>k</m:t>
              </w:ins>
            </m:r>
          </m:sub>
        </m:sSub>
      </m:oMath>
      <w:ins w:id="59" w:author="晚坷 潘" w:date="2022-08-22T17:16:00Z">
        <w:r>
          <w:rPr>
            <w:lang w:eastAsia="zh-CN"/>
          </w:rPr>
          <w:t xml:space="preserve"> </w:t>
        </w:r>
        <w:r>
          <w:rPr>
            <w:rFonts w:hint="eastAsia"/>
            <w:lang w:eastAsia="zh-CN"/>
          </w:rPr>
          <w:t>为自变量，代表了研究者感兴趣的实验操作变量，比如图片类型（正</w:t>
        </w:r>
        <w:proofErr w:type="gramStart"/>
        <w:r>
          <w:rPr>
            <w:rFonts w:hint="eastAsia"/>
            <w:lang w:eastAsia="zh-CN"/>
          </w:rPr>
          <w:t>性图片</w:t>
        </w:r>
        <w:proofErr w:type="gramEnd"/>
        <w:r>
          <w:rPr>
            <w:rFonts w:hint="eastAsia"/>
            <w:lang w:eastAsia="zh-CN"/>
          </w:rPr>
          <w:t>和负性图片）。</w:t>
        </w:r>
      </w:ins>
      <m:oMath>
        <m:sSub>
          <m:sSubPr>
            <m:ctrlPr>
              <w:ins w:id="60" w:author="晚坷 潘" w:date="2022-08-22T17:16:00Z">
                <w:rPr>
                  <w:rFonts w:ascii="Cambria Math" w:hAnsi="Cambria Math"/>
                </w:rPr>
              </w:ins>
            </m:ctrlPr>
          </m:sSubPr>
          <m:e>
            <m:r>
              <w:ins w:id="61" w:author="晚坷 潘" w:date="2022-08-22T17:16:00Z">
                <w:rPr>
                  <w:rFonts w:ascii="Cambria Math" w:hAnsi="Cambria Math"/>
                  <w:lang w:eastAsia="zh-CN"/>
                </w:rPr>
                <m:t>X</m:t>
              </w:ins>
            </m:r>
          </m:e>
          <m:sub>
            <m:r>
              <w:ins w:id="62" w:author="晚坷 潘" w:date="2022-08-22T17:16:00Z">
                <w:rPr>
                  <w:rFonts w:ascii="Cambria Math" w:hAnsi="Cambria Math"/>
                  <w:lang w:eastAsia="zh-CN"/>
                </w:rPr>
                <m:t>i</m:t>
              </w:ins>
            </m:r>
            <m:r>
              <w:ins w:id="63" w:author="晚坷 潘" w:date="2022-08-22T17:16:00Z">
                <m:rPr>
                  <m:sty m:val="p"/>
                </m:rPr>
                <w:rPr>
                  <w:rFonts w:ascii="Cambria Math" w:hAnsi="Cambria Math"/>
                  <w:lang w:eastAsia="zh-CN"/>
                </w:rPr>
                <m:t>,</m:t>
              </w:ins>
            </m:r>
            <m:r>
              <w:ins w:id="64" w:author="晚坷 潘" w:date="2022-08-22T17:16:00Z">
                <w:rPr>
                  <w:rFonts w:ascii="Cambria Math" w:hAnsi="Cambria Math"/>
                  <w:lang w:eastAsia="zh-CN"/>
                </w:rPr>
                <m:t>j</m:t>
              </w:ins>
            </m:r>
            <m:r>
              <w:ins w:id="65" w:author="晚坷 潘" w:date="2022-08-22T17:16:00Z">
                <m:rPr>
                  <m:sty m:val="p"/>
                </m:rPr>
                <w:rPr>
                  <w:rFonts w:ascii="Cambria Math" w:hAnsi="Cambria Math"/>
                  <w:lang w:eastAsia="zh-CN"/>
                </w:rPr>
                <m:t>,</m:t>
              </w:ins>
            </m:r>
            <m:r>
              <w:ins w:id="66" w:author="晚坷 潘" w:date="2022-08-22T17:16:00Z">
                <w:rPr>
                  <w:rFonts w:ascii="Cambria Math" w:hAnsi="Cambria Math"/>
                  <w:lang w:eastAsia="zh-CN"/>
                </w:rPr>
                <m:t>k</m:t>
              </w:ins>
            </m:r>
          </m:sub>
        </m:sSub>
      </m:oMath>
      <w:ins w:id="67" w:author="晚坷 潘" w:date="2022-08-22T17:16:00Z">
        <w:r>
          <w:rPr>
            <w:lang w:eastAsia="zh-CN"/>
          </w:rPr>
          <w:t xml:space="preserve"> </w:t>
        </w:r>
        <w:r>
          <w:rPr>
            <w:rFonts w:hint="eastAsia"/>
            <w:lang w:eastAsia="zh-CN"/>
          </w:rPr>
          <w:t>可以为多个变量，也可以是组间变量或者组内变量，这里为了简化模型，我们只讨论一个组内变量的效应，即各被试在不同图片类型下表现的差异。</w:t>
        </w:r>
        <w:r>
          <w:rPr>
            <w:lang w:eastAsia="zh-CN"/>
          </w:rPr>
          <w:t xml:space="preserve"> </w:t>
        </w:r>
        <w:r>
          <w:rPr>
            <w:rFonts w:hint="eastAsia"/>
            <w:lang w:eastAsia="zh-CN"/>
          </w:rPr>
          <w:t>参数</w:t>
        </w:r>
        <w:r>
          <w:rPr>
            <w:lang w:eastAsia="zh-CN"/>
          </w:rPr>
          <w:t xml:space="preserve"> </w:t>
        </w:r>
      </w:ins>
      <m:oMath>
        <m:sSub>
          <m:sSubPr>
            <m:ctrlPr>
              <w:ins w:id="68" w:author="晚坷 潘" w:date="2022-08-22T17:16:00Z">
                <w:rPr>
                  <w:rFonts w:ascii="Cambria Math" w:hAnsi="Cambria Math"/>
                </w:rPr>
              </w:ins>
            </m:ctrlPr>
          </m:sSubPr>
          <m:e>
            <m:r>
              <w:ins w:id="69" w:author="晚坷 潘" w:date="2022-08-22T17:16:00Z">
                <w:rPr>
                  <w:rFonts w:ascii="Cambria Math" w:hAnsi="Cambria Math"/>
                  <w:lang w:eastAsia="zh-CN"/>
                </w:rPr>
                <m:t>β</m:t>
              </w:ins>
            </m:r>
          </m:e>
          <m:sub>
            <m:r>
              <w:ins w:id="70" w:author="晚坷 潘" w:date="2022-08-22T17:16:00Z">
                <w:rPr>
                  <w:rFonts w:ascii="Cambria Math" w:hAnsi="Cambria Math"/>
                  <w:lang w:eastAsia="zh-CN"/>
                </w:rPr>
                <m:t>0</m:t>
              </w:ins>
            </m:r>
          </m:sub>
        </m:sSub>
      </m:oMath>
      <w:ins w:id="71" w:author="晚坷 潘" w:date="2022-08-22T17:16:00Z">
        <w:r>
          <w:rPr>
            <w:lang w:eastAsia="zh-CN"/>
          </w:rPr>
          <w:t xml:space="preserve"> </w:t>
        </w:r>
        <w:r>
          <w:rPr>
            <w:rFonts w:hint="eastAsia"/>
            <w:lang w:eastAsia="zh-CN"/>
          </w:rPr>
          <w:t>是回归截距；参数</w:t>
        </w:r>
      </w:ins>
      <m:oMath>
        <m:sSub>
          <m:sSubPr>
            <m:ctrlPr>
              <w:ins w:id="72" w:author="晚坷 潘" w:date="2022-08-22T17:16:00Z">
                <w:rPr>
                  <w:rFonts w:ascii="Cambria Math" w:hAnsi="Cambria Math"/>
                </w:rPr>
              </w:ins>
            </m:ctrlPr>
          </m:sSubPr>
          <m:e>
            <m:r>
              <w:ins w:id="73" w:author="晚坷 潘" w:date="2022-08-22T17:16:00Z">
                <w:rPr>
                  <w:rFonts w:ascii="Cambria Math" w:hAnsi="Cambria Math"/>
                  <w:lang w:eastAsia="zh-CN"/>
                </w:rPr>
                <m:t>β</m:t>
              </w:ins>
            </m:r>
          </m:e>
          <m:sub>
            <m:r>
              <w:ins w:id="74" w:author="晚坷 潘" w:date="2022-08-22T17:16:00Z">
                <w:rPr>
                  <w:rFonts w:ascii="Cambria Math" w:hAnsi="Cambria Math"/>
                  <w:lang w:eastAsia="zh-CN"/>
                </w:rPr>
                <m:t>δ</m:t>
              </w:ins>
            </m:r>
          </m:sub>
        </m:sSub>
      </m:oMath>
      <w:ins w:id="75" w:author="晚坷 潘" w:date="2022-08-22T17:16:00Z">
        <w:r>
          <w:rPr>
            <w:lang w:eastAsia="zh-CN"/>
          </w:rPr>
          <w:t xml:space="preserve"> </w:t>
        </w:r>
        <w:r>
          <w:rPr>
            <w:rFonts w:hint="eastAsia"/>
            <w:lang w:eastAsia="zh-CN"/>
          </w:rPr>
          <w:t>为回归斜率，在这个例子中反应不同图片类型对被试脑电的影响。</w:t>
        </w:r>
        <w:r>
          <w:rPr>
            <w:lang w:eastAsia="zh-CN"/>
          </w:rPr>
          <w:t xml:space="preserve"> </w:t>
        </w:r>
      </w:ins>
      <m:oMath>
        <m:sSub>
          <m:sSubPr>
            <m:ctrlPr>
              <w:ins w:id="76" w:author="晚坷 潘" w:date="2022-08-22T17:16:00Z">
                <w:rPr>
                  <w:rFonts w:ascii="Cambria Math" w:hAnsi="Cambria Math"/>
                </w:rPr>
              </w:ins>
            </m:ctrlPr>
          </m:sSubPr>
          <m:e>
            <m:r>
              <w:ins w:id="77" w:author="晚坷 潘" w:date="2022-08-22T17:16:00Z">
                <w:rPr>
                  <w:rFonts w:ascii="Cambria Math" w:hAnsi="Cambria Math"/>
                  <w:lang w:eastAsia="zh-CN"/>
                </w:rPr>
                <m:t>ϵ</m:t>
              </w:ins>
            </m:r>
          </m:e>
          <m:sub>
            <m:r>
              <w:ins w:id="78" w:author="晚坷 潘" w:date="2022-08-22T17:16:00Z">
                <w:rPr>
                  <w:rFonts w:ascii="Cambria Math" w:hAnsi="Cambria Math"/>
                  <w:lang w:eastAsia="zh-CN"/>
                </w:rPr>
                <m:t>i</m:t>
              </w:ins>
            </m:r>
          </m:sub>
        </m:sSub>
      </m:oMath>
      <w:ins w:id="79" w:author="晚坷 潘" w:date="2022-08-22T17:16:00Z">
        <w:r>
          <w:rPr>
            <w:lang w:eastAsia="zh-CN"/>
          </w:rPr>
          <w:t xml:space="preserve"> </w:t>
        </w:r>
        <w:proofErr w:type="spellStart"/>
        <w:r>
          <w:rPr>
            <w:rFonts w:hint="eastAsia"/>
          </w:rPr>
          <w:t>为残差，代表模型不能解释的部分变异</w:t>
        </w:r>
        <w:proofErr w:type="spellEnd"/>
        <w:r>
          <w:rPr>
            <w:rFonts w:hint="eastAsia"/>
          </w:rPr>
          <w:t>。</w:t>
        </w:r>
        <w:r>
          <w:t xml:space="preserve"> </w:t>
        </w:r>
      </w:ins>
    </w:p>
    <w:p w14:paraId="627D33D2" w14:textId="06E28495" w:rsidR="000B3538" w:rsidRDefault="000B3538" w:rsidP="000B3538">
      <w:pPr>
        <w:pStyle w:val="FirstParagraph"/>
        <w:rPr>
          <w:ins w:id="80" w:author="晚坷 潘" w:date="2022-08-22T17:16:00Z"/>
          <w:lang w:eastAsia="zh-CN"/>
        </w:rPr>
      </w:pPr>
      <w:proofErr w:type="spellStart"/>
      <w:ins w:id="81" w:author="晚坷 潘" w:date="2022-08-22T17:16:00Z">
        <w:r>
          <w:rPr>
            <w:rFonts w:hint="eastAsia"/>
          </w:rPr>
          <w:t>需要注意的是，使用一般线性模型需要满足残差服从独立同分布（</w:t>
        </w:r>
        <w:r>
          <w:t>independent</w:t>
        </w:r>
        <w:proofErr w:type="spellEnd"/>
        <w:r>
          <w:t xml:space="preserve"> and identically distributed, </w:t>
        </w:r>
        <w:proofErr w:type="spellStart"/>
        <w:r>
          <w:t>iid</w:t>
        </w:r>
        <w:r>
          <w:rPr>
            <w:rFonts w:hint="eastAsia"/>
          </w:rPr>
          <w:t>）的前提预设（</w:t>
        </w:r>
        <w:r>
          <w:t>assumption</w:t>
        </w:r>
        <w:proofErr w:type="spellEnd"/>
        <w:r>
          <w:rPr>
            <w:rFonts w:hint="eastAsia"/>
          </w:rPr>
          <w:t>），</w:t>
        </w:r>
        <w:proofErr w:type="spellStart"/>
        <w:r>
          <w:rPr>
            <w:rFonts w:hint="eastAsia"/>
          </w:rPr>
          <w:t>即每一个观测值的残差是相互独立的，并且在总体上所有观测值的残差应该遵循正态分布</w:t>
        </w:r>
        <w:proofErr w:type="spellEnd"/>
        <w:r>
          <w:rPr>
            <w:rFonts w:hint="eastAsia"/>
          </w:rPr>
          <w:t>。</w:t>
        </w:r>
        <w:r>
          <w:t xml:space="preserve"> </w:t>
        </w:r>
        <w:r>
          <w:rPr>
            <w:rFonts w:hint="eastAsia"/>
            <w:lang w:eastAsia="zh-CN"/>
          </w:rPr>
          <w:t>然而，对被试内实验设计的数据而言，由于单个被试在不同图片类型上的表现存在相互依赖的关系，独立性预设难以满足。</w:t>
        </w:r>
        <w:r>
          <w:rPr>
            <w:lang w:eastAsia="zh-CN"/>
          </w:rPr>
          <w:t xml:space="preserve"> </w:t>
        </w:r>
        <w:r>
          <w:rPr>
            <w:rFonts w:hint="eastAsia"/>
            <w:lang w:eastAsia="zh-CN"/>
          </w:rPr>
          <w:t>此外，由于现阶段的模型只考虑了不同图片类型下</w:t>
        </w:r>
        <w:proofErr w:type="gramStart"/>
        <w:r>
          <w:rPr>
            <w:rFonts w:hint="eastAsia"/>
            <w:lang w:eastAsia="zh-CN"/>
          </w:rPr>
          <w:t>所有试次的</w:t>
        </w:r>
        <w:proofErr w:type="gramEnd"/>
        <w:r>
          <w:rPr>
            <w:rFonts w:hint="eastAsia"/>
            <w:lang w:eastAsia="zh-CN"/>
          </w:rPr>
          <w:t>效应，并没有考虑不同个体的差异，比如，一部分被试的脑电波幅大于另一部分被试，这可能会掩盖图片类型效应的大小。</w:t>
        </w:r>
      </w:ins>
    </w:p>
    <w:p w14:paraId="7839F6B9" w14:textId="77777777" w:rsidR="000B3538" w:rsidRDefault="000B3538" w:rsidP="000B3538">
      <w:pPr>
        <w:pStyle w:val="a0"/>
        <w:rPr>
          <w:ins w:id="82" w:author="晚坷 潘" w:date="2022-08-22T17:16:00Z"/>
          <w:lang w:eastAsia="zh-CN"/>
        </w:rPr>
      </w:pPr>
      <w:ins w:id="83" w:author="晚坷 潘" w:date="2022-08-22T17:16:00Z">
        <w:r>
          <w:rPr>
            <w:rFonts w:hint="eastAsia"/>
            <w:lang w:eastAsia="zh-CN"/>
          </w:rPr>
          <w:t>在</w:t>
        </w:r>
        <w:r>
          <w:rPr>
            <w:lang w:eastAsia="zh-CN"/>
          </w:rPr>
          <w:t xml:space="preserve"> </w:t>
        </w:r>
        <w:r>
          <w:fldChar w:fldCharType="begin"/>
        </w:r>
        <w:r>
          <w:rPr>
            <w:lang w:eastAsia="zh-CN"/>
          </w:rPr>
          <w:instrText xml:space="preserve"> HYPERLINK "file:///D:\\outsourceProject\\Bayes\\BayesMultiTutorial-cn\\22222.docx" \l "eq:eq1" </w:instrText>
        </w:r>
        <w:r>
          <w:fldChar w:fldCharType="separate"/>
        </w:r>
        <w:r>
          <w:rPr>
            <w:rStyle w:val="ae"/>
            <w:rFonts w:hint="eastAsia"/>
            <w:u w:val="single"/>
            <w:lang w:eastAsia="zh-CN"/>
          </w:rPr>
          <w:t>公式</w:t>
        </w:r>
        <w:r>
          <w:rPr>
            <w:rStyle w:val="ae"/>
            <w:u w:val="single"/>
            <w:lang w:eastAsia="zh-CN"/>
          </w:rPr>
          <w:t> 1</w:t>
        </w:r>
        <w:r>
          <w:fldChar w:fldCharType="end"/>
        </w:r>
        <w:r>
          <w:rPr>
            <w:lang w:eastAsia="zh-CN"/>
          </w:rPr>
          <w:t xml:space="preserve"> </w:t>
        </w:r>
        <w:r>
          <w:rPr>
            <w:rFonts w:hint="eastAsia"/>
            <w:lang w:eastAsia="zh-CN"/>
          </w:rPr>
          <w:t>的基础上加入随机截距可以更好的解释个体差异对于实验效应的影响，其表达式如下</w:t>
        </w:r>
        <w:r>
          <w:rPr>
            <w:lang w:eastAsia="zh-CN"/>
          </w:rPr>
          <w:t xml:space="preserve"> </w:t>
        </w:r>
        <w:r>
          <w:fldChar w:fldCharType="begin"/>
        </w:r>
        <w:r>
          <w:rPr>
            <w:lang w:eastAsia="zh-CN"/>
          </w:rPr>
          <w:instrText xml:space="preserve"> HYPERLINK "file:///D:\\outsourceProject\\Bayes\\BayesMultiTutorial-cn\\22222.docx" \l "eq:eq2" </w:instrText>
        </w:r>
        <w:r>
          <w:fldChar w:fldCharType="separate"/>
        </w:r>
        <w:r>
          <w:rPr>
            <w:rStyle w:val="ae"/>
            <w:rFonts w:hint="eastAsia"/>
            <w:u w:val="single"/>
            <w:lang w:eastAsia="zh-CN"/>
          </w:rPr>
          <w:t>公式</w:t>
        </w:r>
        <w:r>
          <w:rPr>
            <w:rStyle w:val="ae"/>
            <w:u w:val="single"/>
            <w:lang w:eastAsia="zh-CN"/>
          </w:rPr>
          <w:t> 2</w:t>
        </w:r>
        <w:r>
          <w:fldChar w:fldCharType="end"/>
        </w:r>
        <w:r>
          <w:rPr>
            <w:rFonts w:hint="eastAsia"/>
            <w:lang w:eastAsia="zh-CN"/>
          </w:rPr>
          <w:t>：</w:t>
        </w:r>
      </w:ins>
    </w:p>
    <w:p w14:paraId="62BB0593" w14:textId="77777777" w:rsidR="000B3538" w:rsidRDefault="000B3538" w:rsidP="000B3538">
      <w:pPr>
        <w:pStyle w:val="a0"/>
        <w:rPr>
          <w:ins w:id="84" w:author="晚坷 潘" w:date="2022-08-22T17:16:00Z"/>
        </w:rPr>
      </w:pPr>
      <m:oMathPara>
        <m:oMathParaPr>
          <m:jc m:val="center"/>
        </m:oMathParaPr>
        <m:oMath>
          <m:m>
            <m:mPr>
              <m:plcHide m:val="1"/>
              <m:mcs>
                <m:mc>
                  <m:mcPr>
                    <m:count m:val="1"/>
                    <m:mcJc m:val="right"/>
                  </m:mcPr>
                </m:mc>
                <m:mc>
                  <m:mcPr>
                    <m:count m:val="1"/>
                    <m:mcJc m:val="left"/>
                  </m:mcPr>
                </m:mc>
              </m:mcs>
              <m:ctrlPr>
                <w:ins w:id="85" w:author="晚坷 潘" w:date="2022-08-22T17:16:00Z">
                  <w:rPr>
                    <w:rFonts w:ascii="Cambria Math" w:hAnsi="Cambria Math"/>
                  </w:rPr>
                </w:ins>
              </m:ctrlPr>
            </m:mPr>
            <m:mr>
              <m:e>
                <m:sSub>
                  <m:sSubPr>
                    <m:ctrlPr>
                      <w:ins w:id="86" w:author="晚坷 潘" w:date="2022-08-22T17:16:00Z">
                        <w:rPr>
                          <w:rFonts w:ascii="Cambria Math" w:hAnsi="Cambria Math"/>
                        </w:rPr>
                      </w:ins>
                    </m:ctrlPr>
                  </m:sSubPr>
                  <m:e>
                    <m:r>
                      <w:ins w:id="87" w:author="晚坷 潘" w:date="2022-08-22T17:16:00Z">
                        <w:rPr>
                          <w:rFonts w:ascii="Cambria Math" w:hAnsi="Cambria Math"/>
                        </w:rPr>
                        <m:t>Y</m:t>
                      </w:ins>
                    </m:r>
                  </m:e>
                  <m:sub>
                    <m:r>
                      <w:ins w:id="88" w:author="晚坷 潘" w:date="2022-08-22T17:16:00Z">
                        <w:rPr>
                          <w:rFonts w:ascii="Cambria Math" w:hAnsi="Cambria Math"/>
                        </w:rPr>
                        <m:t>i</m:t>
                      </w:ins>
                    </m:r>
                    <m:r>
                      <w:ins w:id="89" w:author="晚坷 潘" w:date="2022-08-22T17:16:00Z">
                        <m:rPr>
                          <m:sty m:val="p"/>
                        </m:rPr>
                        <w:rPr>
                          <w:rFonts w:ascii="Cambria Math" w:hAnsi="Cambria Math"/>
                        </w:rPr>
                        <m:t>,</m:t>
                      </w:ins>
                    </m:r>
                    <m:r>
                      <w:ins w:id="90" w:author="晚坷 潘" w:date="2022-08-22T17:16:00Z">
                        <w:rPr>
                          <w:rFonts w:ascii="Cambria Math" w:hAnsi="Cambria Math"/>
                        </w:rPr>
                        <m:t>j</m:t>
                      </w:ins>
                    </m:r>
                    <m:r>
                      <w:ins w:id="91" w:author="晚坷 潘" w:date="2022-08-22T17:16:00Z">
                        <m:rPr>
                          <m:sty m:val="p"/>
                        </m:rPr>
                        <w:rPr>
                          <w:rFonts w:ascii="Cambria Math" w:hAnsi="Cambria Math"/>
                        </w:rPr>
                        <m:t>,</m:t>
                      </w:ins>
                    </m:r>
                    <m:r>
                      <w:ins w:id="92" w:author="晚坷 潘" w:date="2022-08-22T17:16:00Z">
                        <w:rPr>
                          <w:rFonts w:ascii="Cambria Math" w:hAnsi="Cambria Math"/>
                        </w:rPr>
                        <m:t>k</m:t>
                      </w:ins>
                    </m:r>
                  </m:sub>
                </m:sSub>
              </m:e>
              <m:e>
                <m:r>
                  <w:ins w:id="93" w:author="晚坷 潘" w:date="2022-08-22T17:16:00Z">
                    <m:rPr>
                      <m:sty m:val="p"/>
                    </m:rPr>
                    <w:rPr>
                      <w:rFonts w:ascii="Cambria Math" w:hAnsi="Cambria Math"/>
                    </w:rPr>
                    <m:t>=</m:t>
                  </w:ins>
                </m:r>
                <m:sSub>
                  <m:sSubPr>
                    <m:ctrlPr>
                      <w:ins w:id="94" w:author="晚坷 潘" w:date="2022-08-22T17:16:00Z">
                        <w:rPr>
                          <w:rFonts w:ascii="Cambria Math" w:hAnsi="Cambria Math"/>
                        </w:rPr>
                      </w:ins>
                    </m:ctrlPr>
                  </m:sSubPr>
                  <m:e>
                    <m:r>
                      <w:ins w:id="95" w:author="晚坷 潘" w:date="2022-08-22T17:16:00Z">
                        <w:rPr>
                          <w:rFonts w:ascii="Cambria Math" w:hAnsi="Cambria Math"/>
                        </w:rPr>
                        <m:t>β</m:t>
                      </w:ins>
                    </m:r>
                  </m:e>
                  <m:sub>
                    <m:r>
                      <w:ins w:id="96" w:author="晚坷 潘" w:date="2022-08-22T17:16:00Z">
                        <w:rPr>
                          <w:rFonts w:ascii="Cambria Math" w:hAnsi="Cambria Math"/>
                        </w:rPr>
                        <m:t>0</m:t>
                      </w:ins>
                    </m:r>
                    <m:r>
                      <w:ins w:id="97" w:author="晚坷 潘" w:date="2022-08-22T17:16:00Z">
                        <m:rPr>
                          <m:sty m:val="p"/>
                        </m:rPr>
                        <w:rPr>
                          <w:rFonts w:ascii="Cambria Math" w:hAnsi="Cambria Math"/>
                        </w:rPr>
                        <m:t>,</m:t>
                      </w:ins>
                    </m:r>
                    <m:r>
                      <w:ins w:id="98" w:author="晚坷 潘" w:date="2022-08-22T17:16:00Z">
                        <w:rPr>
                          <w:rFonts w:ascii="Cambria Math" w:hAnsi="Cambria Math"/>
                        </w:rPr>
                        <m:t>i</m:t>
                      </w:ins>
                    </m:r>
                    <m:r>
                      <w:ins w:id="99" w:author="晚坷 潘" w:date="2022-08-22T17:16:00Z">
                        <m:rPr>
                          <m:sty m:val="p"/>
                        </m:rPr>
                        <w:rPr>
                          <w:rFonts w:ascii="Cambria Math" w:hAnsi="Cambria Math"/>
                        </w:rPr>
                        <m:t>,</m:t>
                      </w:ins>
                    </m:r>
                    <m:r>
                      <w:ins w:id="100" w:author="晚坷 潘" w:date="2022-08-22T17:16:00Z">
                        <w:rPr>
                          <w:rFonts w:ascii="Cambria Math" w:hAnsi="Cambria Math"/>
                        </w:rPr>
                        <m:t>k</m:t>
                      </w:ins>
                    </m:r>
                  </m:sub>
                </m:sSub>
                <m:r>
                  <w:ins w:id="101" w:author="晚坷 潘" w:date="2022-08-22T17:16:00Z">
                    <m:rPr>
                      <m:sty m:val="p"/>
                    </m:rPr>
                    <w:rPr>
                      <w:rFonts w:ascii="Cambria Math" w:hAnsi="Cambria Math"/>
                    </w:rPr>
                    <m:t>+</m:t>
                  </w:ins>
                </m:r>
                <m:sSub>
                  <m:sSubPr>
                    <m:ctrlPr>
                      <w:ins w:id="102" w:author="晚坷 潘" w:date="2022-08-22T17:16:00Z">
                        <w:rPr>
                          <w:rFonts w:ascii="Cambria Math" w:hAnsi="Cambria Math"/>
                        </w:rPr>
                      </w:ins>
                    </m:ctrlPr>
                  </m:sSubPr>
                  <m:e>
                    <m:r>
                      <w:ins w:id="103" w:author="晚坷 潘" w:date="2022-08-22T17:16:00Z">
                        <w:rPr>
                          <w:rFonts w:ascii="Cambria Math" w:hAnsi="Cambria Math"/>
                        </w:rPr>
                        <m:t>β</m:t>
                      </w:ins>
                    </m:r>
                  </m:e>
                  <m:sub>
                    <m:r>
                      <w:ins w:id="104" w:author="晚坷 潘" w:date="2022-08-22T17:16:00Z">
                        <w:rPr>
                          <w:rFonts w:ascii="Cambria Math" w:hAnsi="Cambria Math"/>
                        </w:rPr>
                        <m:t>δ</m:t>
                      </w:ins>
                    </m:r>
                  </m:sub>
                </m:sSub>
                <m:sSub>
                  <m:sSubPr>
                    <m:ctrlPr>
                      <w:ins w:id="105" w:author="晚坷 潘" w:date="2022-08-22T17:16:00Z">
                        <w:rPr>
                          <w:rFonts w:ascii="Cambria Math" w:hAnsi="Cambria Math"/>
                        </w:rPr>
                      </w:ins>
                    </m:ctrlPr>
                  </m:sSubPr>
                  <m:e>
                    <m:r>
                      <w:ins w:id="106" w:author="晚坷 潘" w:date="2022-08-22T17:16:00Z">
                        <w:rPr>
                          <w:rFonts w:ascii="Cambria Math" w:hAnsi="Cambria Math"/>
                        </w:rPr>
                        <m:t>X</m:t>
                      </w:ins>
                    </m:r>
                  </m:e>
                  <m:sub>
                    <m:r>
                      <w:ins w:id="107" w:author="晚坷 潘" w:date="2022-08-22T17:16:00Z">
                        <w:rPr>
                          <w:rFonts w:ascii="Cambria Math" w:hAnsi="Cambria Math"/>
                        </w:rPr>
                        <m:t>i</m:t>
                      </w:ins>
                    </m:r>
                    <m:r>
                      <w:ins w:id="108" w:author="晚坷 潘" w:date="2022-08-22T17:16:00Z">
                        <m:rPr>
                          <m:sty m:val="p"/>
                        </m:rPr>
                        <w:rPr>
                          <w:rFonts w:ascii="Cambria Math" w:hAnsi="Cambria Math"/>
                        </w:rPr>
                        <m:t>,</m:t>
                      </w:ins>
                    </m:r>
                    <m:r>
                      <w:ins w:id="109" w:author="晚坷 潘" w:date="2022-08-22T17:16:00Z">
                        <w:rPr>
                          <w:rFonts w:ascii="Cambria Math" w:hAnsi="Cambria Math"/>
                        </w:rPr>
                        <m:t>k</m:t>
                      </w:ins>
                    </m:r>
                  </m:sub>
                </m:sSub>
                <m:r>
                  <w:ins w:id="110" w:author="晚坷 潘" w:date="2022-08-22T17:16:00Z">
                    <m:rPr>
                      <m:sty m:val="p"/>
                    </m:rPr>
                    <w:rPr>
                      <w:rFonts w:ascii="Cambria Math" w:hAnsi="Cambria Math"/>
                    </w:rPr>
                    <m:t>+</m:t>
                  </w:ins>
                </m:r>
                <m:sSub>
                  <m:sSubPr>
                    <m:ctrlPr>
                      <w:ins w:id="111" w:author="晚坷 潘" w:date="2022-08-22T17:16:00Z">
                        <w:rPr>
                          <w:rFonts w:ascii="Cambria Math" w:hAnsi="Cambria Math"/>
                        </w:rPr>
                      </w:ins>
                    </m:ctrlPr>
                  </m:sSubPr>
                  <m:e>
                    <m:r>
                      <w:ins w:id="112" w:author="晚坷 潘" w:date="2022-08-22T17:16:00Z">
                        <w:rPr>
                          <w:rFonts w:ascii="Cambria Math" w:hAnsi="Cambria Math"/>
                        </w:rPr>
                        <m:t>ϵ</m:t>
                      </w:ins>
                    </m:r>
                  </m:e>
                  <m:sub>
                    <m:r>
                      <w:ins w:id="113" w:author="晚坷 潘" w:date="2022-08-22T17:16:00Z">
                        <w:rPr>
                          <w:rFonts w:ascii="Cambria Math" w:hAnsi="Cambria Math"/>
                        </w:rPr>
                        <m:t>i</m:t>
                      </w:ins>
                    </m:r>
                    <m:r>
                      <w:ins w:id="114" w:author="晚坷 潘" w:date="2022-08-22T17:16:00Z">
                        <m:rPr>
                          <m:sty m:val="p"/>
                        </m:rPr>
                        <w:rPr>
                          <w:rFonts w:ascii="Cambria Math" w:hAnsi="Cambria Math"/>
                        </w:rPr>
                        <m:t>,</m:t>
                      </w:ins>
                    </m:r>
                    <m:r>
                      <w:ins w:id="115" w:author="晚坷 潘" w:date="2022-08-22T17:16:00Z">
                        <w:rPr>
                          <w:rFonts w:ascii="Cambria Math" w:hAnsi="Cambria Math"/>
                        </w:rPr>
                        <m:t>j</m:t>
                      </w:ins>
                    </m:r>
                    <m:r>
                      <w:ins w:id="116" w:author="晚坷 潘" w:date="2022-08-22T17:16:00Z">
                        <m:rPr>
                          <m:sty m:val="p"/>
                        </m:rPr>
                        <w:rPr>
                          <w:rFonts w:ascii="Cambria Math" w:hAnsi="Cambria Math"/>
                        </w:rPr>
                        <m:t>,</m:t>
                      </w:ins>
                    </m:r>
                    <m:r>
                      <w:ins w:id="117" w:author="晚坷 潘" w:date="2022-08-22T17:16:00Z">
                        <w:rPr>
                          <w:rFonts w:ascii="Cambria Math" w:hAnsi="Cambria Math"/>
                        </w:rPr>
                        <m:t>k</m:t>
                      </w:ins>
                    </m:r>
                  </m:sub>
                </m:sSub>
              </m:e>
            </m:mr>
            <m:mr>
              <m:e>
                <m:sSub>
                  <m:sSubPr>
                    <m:ctrlPr>
                      <w:ins w:id="118" w:author="晚坷 潘" w:date="2022-08-22T17:16:00Z">
                        <w:rPr>
                          <w:rFonts w:ascii="Cambria Math" w:hAnsi="Cambria Math"/>
                        </w:rPr>
                      </w:ins>
                    </m:ctrlPr>
                  </m:sSubPr>
                  <m:e>
                    <m:r>
                      <w:ins w:id="119" w:author="晚坷 潘" w:date="2022-08-22T17:16:00Z">
                        <w:rPr>
                          <w:rFonts w:ascii="Cambria Math" w:hAnsi="Cambria Math"/>
                        </w:rPr>
                        <m:t>β</m:t>
                      </w:ins>
                    </m:r>
                  </m:e>
                  <m:sub>
                    <m:r>
                      <w:ins w:id="120" w:author="晚坷 潘" w:date="2022-08-22T17:16:00Z">
                        <w:rPr>
                          <w:rFonts w:ascii="Cambria Math" w:hAnsi="Cambria Math"/>
                        </w:rPr>
                        <m:t>0</m:t>
                      </w:ins>
                    </m:r>
                    <m:r>
                      <w:ins w:id="121" w:author="晚坷 潘" w:date="2022-08-22T17:16:00Z">
                        <m:rPr>
                          <m:sty m:val="p"/>
                        </m:rPr>
                        <w:rPr>
                          <w:rFonts w:ascii="Cambria Math" w:hAnsi="Cambria Math"/>
                        </w:rPr>
                        <m:t>,</m:t>
                      </w:ins>
                    </m:r>
                    <m:r>
                      <w:ins w:id="122" w:author="晚坷 潘" w:date="2022-08-22T17:16:00Z">
                        <w:rPr>
                          <w:rFonts w:ascii="Cambria Math" w:hAnsi="Cambria Math"/>
                        </w:rPr>
                        <m:t>i</m:t>
                      </w:ins>
                    </m:r>
                    <m:r>
                      <w:ins w:id="123" w:author="晚坷 潘" w:date="2022-08-22T17:16:00Z">
                        <m:rPr>
                          <m:sty m:val="p"/>
                        </m:rPr>
                        <w:rPr>
                          <w:rFonts w:ascii="Cambria Math" w:hAnsi="Cambria Math"/>
                        </w:rPr>
                        <m:t>,</m:t>
                      </w:ins>
                    </m:r>
                    <m:r>
                      <w:ins w:id="124" w:author="晚坷 潘" w:date="2022-08-22T17:16:00Z">
                        <w:rPr>
                          <w:rFonts w:ascii="Cambria Math" w:hAnsi="Cambria Math"/>
                        </w:rPr>
                        <m:t>k</m:t>
                      </w:ins>
                    </m:r>
                  </m:sub>
                </m:sSub>
              </m:e>
              <m:e>
                <m:r>
                  <w:ins w:id="125" w:author="晚坷 潘" w:date="2022-08-22T17:16:00Z">
                    <m:rPr>
                      <m:sty m:val="p"/>
                    </m:rPr>
                    <w:rPr>
                      <w:rFonts w:ascii="Cambria Math" w:hAnsi="Cambria Math"/>
                    </w:rPr>
                    <m:t>=</m:t>
                  </w:ins>
                </m:r>
                <m:sSub>
                  <m:sSubPr>
                    <m:ctrlPr>
                      <w:ins w:id="126" w:author="晚坷 潘" w:date="2022-08-22T17:16:00Z">
                        <w:rPr>
                          <w:rFonts w:ascii="Cambria Math" w:hAnsi="Cambria Math"/>
                        </w:rPr>
                      </w:ins>
                    </m:ctrlPr>
                  </m:sSubPr>
                  <m:e>
                    <m:r>
                      <w:ins w:id="127" w:author="晚坷 潘" w:date="2022-08-22T17:16:00Z">
                        <w:rPr>
                          <w:rFonts w:ascii="Cambria Math" w:hAnsi="Cambria Math"/>
                        </w:rPr>
                        <m:t>β</m:t>
                      </w:ins>
                    </m:r>
                  </m:e>
                  <m:sub>
                    <m:r>
                      <w:ins w:id="128" w:author="晚坷 潘" w:date="2022-08-22T17:16:00Z">
                        <w:rPr>
                          <w:rFonts w:ascii="Cambria Math" w:hAnsi="Cambria Math"/>
                        </w:rPr>
                        <m:t>0</m:t>
                      </w:ins>
                    </m:r>
                  </m:sub>
                </m:sSub>
                <m:r>
                  <w:ins w:id="129" w:author="晚坷 潘" w:date="2022-08-22T17:16:00Z">
                    <m:rPr>
                      <m:sty m:val="p"/>
                    </m:rPr>
                    <w:rPr>
                      <w:rFonts w:ascii="Cambria Math" w:hAnsi="Cambria Math"/>
                    </w:rPr>
                    <m:t>+</m:t>
                  </w:ins>
                </m:r>
                <m:sSub>
                  <m:sSubPr>
                    <m:ctrlPr>
                      <w:ins w:id="130" w:author="晚坷 潘" w:date="2022-08-22T17:16:00Z">
                        <w:rPr>
                          <w:rFonts w:ascii="Cambria Math" w:hAnsi="Cambria Math"/>
                        </w:rPr>
                      </w:ins>
                    </m:ctrlPr>
                  </m:sSubPr>
                  <m:e>
                    <m:r>
                      <w:ins w:id="131" w:author="晚坷 潘" w:date="2022-08-22T17:16:00Z">
                        <w:rPr>
                          <w:rFonts w:ascii="Cambria Math" w:hAnsi="Cambria Math"/>
                        </w:rPr>
                        <m:t>β</m:t>
                      </w:ins>
                    </m:r>
                  </m:e>
                  <m:sub>
                    <m:r>
                      <w:ins w:id="132" w:author="晚坷 潘" w:date="2022-08-22T17:16:00Z">
                        <w:rPr>
                          <w:rFonts w:ascii="Cambria Math" w:hAnsi="Cambria Math"/>
                        </w:rPr>
                        <m:t>i</m:t>
                      </w:ins>
                    </m:r>
                  </m:sub>
                </m:sSub>
              </m:e>
            </m:mr>
          </m:m>
          <m:r>
            <w:ins w:id="133" w:author="晚坷 潘" w:date="2022-08-22T17:16:00Z">
              <w:rPr>
                <w:rFonts w:ascii="Cambria Math" w:hAnsi="Cambria Math" w:hint="eastAsia"/>
              </w:rPr>
              <m:t>公式</m:t>
            </w:ins>
          </m:r>
          <m:r>
            <w:ins w:id="134" w:author="晚坷 潘" w:date="2022-08-22T17:16:00Z">
              <w:rPr>
                <w:rFonts w:ascii="Cambria Math" w:hAnsi="Cambria Math"/>
              </w:rPr>
              <m:t>2</m:t>
            </w:ins>
          </m:r>
        </m:oMath>
      </m:oMathPara>
    </w:p>
    <w:p w14:paraId="3BD1C7AC" w14:textId="77777777" w:rsidR="000B3538" w:rsidRDefault="000B3538" w:rsidP="000B3538">
      <w:pPr>
        <w:pStyle w:val="FirstParagraph"/>
        <w:rPr>
          <w:ins w:id="135" w:author="晚坷 潘" w:date="2022-08-22T17:16:00Z"/>
          <w:lang w:eastAsia="zh-CN"/>
        </w:rPr>
      </w:pPr>
      <w:ins w:id="136" w:author="晚坷 潘" w:date="2022-08-22T17:16:00Z">
        <w:r>
          <w:rPr>
            <w:rFonts w:hint="eastAsia"/>
            <w:lang w:eastAsia="zh-CN"/>
          </w:rPr>
          <w:t>可见，与</w:t>
        </w:r>
        <w:r>
          <w:rPr>
            <w:lang w:eastAsia="zh-CN"/>
          </w:rPr>
          <w:t xml:space="preserve"> </w:t>
        </w:r>
        <w:r>
          <w:fldChar w:fldCharType="begin"/>
        </w:r>
        <w:r>
          <w:rPr>
            <w:lang w:eastAsia="zh-CN"/>
          </w:rPr>
          <w:instrText xml:space="preserve"> HYPERLINK "file:///D:\\outsourceProject\\Bayes\\BayesMultiTutorial-cn\\22222.docx" \l "eq:eq1" </w:instrText>
        </w:r>
        <w:r>
          <w:fldChar w:fldCharType="separate"/>
        </w:r>
        <w:r>
          <w:rPr>
            <w:rStyle w:val="ae"/>
            <w:rFonts w:hint="eastAsia"/>
            <w:u w:val="single"/>
            <w:lang w:eastAsia="zh-CN"/>
          </w:rPr>
          <w:t>公式</w:t>
        </w:r>
        <w:r>
          <w:rPr>
            <w:rStyle w:val="ae"/>
            <w:u w:val="single"/>
            <w:lang w:eastAsia="zh-CN"/>
          </w:rPr>
          <w:t> 1</w:t>
        </w:r>
        <w:r>
          <w:fldChar w:fldCharType="end"/>
        </w:r>
        <w:r>
          <w:rPr>
            <w:lang w:eastAsia="zh-CN"/>
          </w:rPr>
          <w:t xml:space="preserve"> </w:t>
        </w:r>
        <w:r>
          <w:rPr>
            <w:rFonts w:hint="eastAsia"/>
            <w:lang w:eastAsia="zh-CN"/>
          </w:rPr>
          <w:t>相比，</w:t>
        </w:r>
        <w:r>
          <w:fldChar w:fldCharType="begin"/>
        </w:r>
        <w:r>
          <w:rPr>
            <w:lang w:eastAsia="zh-CN"/>
          </w:rPr>
          <w:instrText xml:space="preserve"> HYPERLINK "file:///D:\\outsourceProject\\Bayes\\BayesMultiTutorial-cn\\22222.docx" \l "eq:eq2" </w:instrText>
        </w:r>
        <w:r>
          <w:fldChar w:fldCharType="separate"/>
        </w:r>
        <w:r>
          <w:rPr>
            <w:rStyle w:val="ae"/>
            <w:rFonts w:hint="eastAsia"/>
            <w:u w:val="single"/>
            <w:lang w:eastAsia="zh-CN"/>
          </w:rPr>
          <w:t>公式</w:t>
        </w:r>
        <w:r>
          <w:rPr>
            <w:rStyle w:val="ae"/>
            <w:u w:val="single"/>
            <w:lang w:eastAsia="zh-CN"/>
          </w:rPr>
          <w:t> 2</w:t>
        </w:r>
        <w:r>
          <w:fldChar w:fldCharType="end"/>
        </w:r>
        <w:r>
          <w:rPr>
            <w:lang w:eastAsia="zh-CN"/>
          </w:rPr>
          <w:t xml:space="preserve"> </w:t>
        </w:r>
        <w:r>
          <w:rPr>
            <w:rFonts w:hint="eastAsia"/>
            <w:lang w:eastAsia="zh-CN"/>
          </w:rPr>
          <w:t>的主要区别体现在截距参数上。其中，随机截距</w:t>
        </w:r>
        <w:r>
          <w:rPr>
            <w:lang w:eastAsia="zh-CN"/>
          </w:rPr>
          <w:t xml:space="preserve"> </w:t>
        </w:r>
      </w:ins>
      <m:oMath>
        <m:sSub>
          <m:sSubPr>
            <m:ctrlPr>
              <w:ins w:id="137" w:author="晚坷 潘" w:date="2022-08-22T17:16:00Z">
                <w:rPr>
                  <w:rFonts w:ascii="Cambria Math" w:hAnsi="Cambria Math"/>
                </w:rPr>
              </w:ins>
            </m:ctrlPr>
          </m:sSubPr>
          <m:e>
            <m:r>
              <w:ins w:id="138" w:author="晚坷 潘" w:date="2022-08-22T17:16:00Z">
                <w:rPr>
                  <w:rFonts w:ascii="Cambria Math" w:hAnsi="Cambria Math"/>
                  <w:lang w:eastAsia="zh-CN"/>
                </w:rPr>
                <m:t>β</m:t>
              </w:ins>
            </m:r>
          </m:e>
          <m:sub>
            <m:r>
              <w:ins w:id="139" w:author="晚坷 潘" w:date="2022-08-22T17:16:00Z">
                <w:rPr>
                  <w:rFonts w:ascii="Cambria Math" w:hAnsi="Cambria Math"/>
                  <w:lang w:eastAsia="zh-CN"/>
                </w:rPr>
                <m:t>0</m:t>
              </w:ins>
            </m:r>
            <m:r>
              <w:ins w:id="140" w:author="晚坷 潘" w:date="2022-08-22T17:16:00Z">
                <m:rPr>
                  <m:sty m:val="p"/>
                </m:rPr>
                <w:rPr>
                  <w:rFonts w:ascii="Cambria Math" w:hAnsi="Cambria Math"/>
                  <w:lang w:eastAsia="zh-CN"/>
                </w:rPr>
                <m:t>,</m:t>
              </w:ins>
            </m:r>
            <m:r>
              <w:ins w:id="141" w:author="晚坷 潘" w:date="2022-08-22T17:16:00Z">
                <w:rPr>
                  <w:rFonts w:ascii="Cambria Math" w:hAnsi="Cambria Math"/>
                  <w:lang w:eastAsia="zh-CN"/>
                </w:rPr>
                <m:t>i</m:t>
              </w:ins>
            </m:r>
            <m:r>
              <w:ins w:id="142" w:author="晚坷 潘" w:date="2022-08-22T17:16:00Z">
                <m:rPr>
                  <m:sty m:val="p"/>
                </m:rPr>
                <w:rPr>
                  <w:rFonts w:ascii="Cambria Math" w:hAnsi="Cambria Math"/>
                  <w:lang w:eastAsia="zh-CN"/>
                </w:rPr>
                <m:t>,</m:t>
              </w:ins>
            </m:r>
            <m:r>
              <w:ins w:id="143" w:author="晚坷 潘" w:date="2022-08-22T17:16:00Z">
                <w:rPr>
                  <w:rFonts w:ascii="Cambria Math" w:hAnsi="Cambria Math"/>
                  <w:lang w:eastAsia="zh-CN"/>
                </w:rPr>
                <m:t>k</m:t>
              </w:ins>
            </m:r>
          </m:sub>
        </m:sSub>
      </m:oMath>
      <w:ins w:id="144" w:author="晚坷 潘" w:date="2022-08-22T17:16:00Z">
        <w:r>
          <w:rPr>
            <w:lang w:eastAsia="zh-CN"/>
          </w:rPr>
          <w:t xml:space="preserve"> </w:t>
        </w:r>
        <w:r>
          <w:rPr>
            <w:rFonts w:hint="eastAsia"/>
            <w:lang w:eastAsia="zh-CN"/>
          </w:rPr>
          <w:t>指模型截距会随着随机效应而变化，在这个例子中随机效应是由不同被试</w:t>
        </w:r>
        <w:r>
          <w:rPr>
            <w:lang w:eastAsia="zh-CN"/>
          </w:rPr>
          <w:t xml:space="preserve"> </w:t>
        </w:r>
      </w:ins>
      <m:oMath>
        <m:r>
          <w:ins w:id="145" w:author="晚坷 潘" w:date="2022-08-22T17:16:00Z">
            <w:rPr>
              <w:rFonts w:ascii="Cambria Math" w:hAnsi="Cambria Math"/>
              <w:lang w:eastAsia="zh-CN"/>
            </w:rPr>
            <m:t>i</m:t>
          </w:ins>
        </m:r>
      </m:oMath>
      <w:ins w:id="146" w:author="晚坷 潘" w:date="2022-08-22T17:16:00Z">
        <w:r>
          <w:rPr>
            <w:lang w:eastAsia="zh-CN"/>
          </w:rPr>
          <w:t xml:space="preserve"> </w:t>
        </w:r>
        <w:r>
          <w:rPr>
            <w:rFonts w:hint="eastAsia"/>
            <w:lang w:eastAsia="zh-CN"/>
          </w:rPr>
          <w:t>的个体差异带来的。其值等于所有被试脑电平均波幅的均值</w:t>
        </w:r>
        <w:r>
          <w:rPr>
            <w:lang w:eastAsia="zh-CN"/>
          </w:rPr>
          <w:t xml:space="preserve"> </w:t>
        </w:r>
      </w:ins>
      <m:oMath>
        <m:sSub>
          <m:sSubPr>
            <m:ctrlPr>
              <w:ins w:id="147" w:author="晚坷 潘" w:date="2022-08-22T17:16:00Z">
                <w:rPr>
                  <w:rFonts w:ascii="Cambria Math" w:hAnsi="Cambria Math"/>
                </w:rPr>
              </w:ins>
            </m:ctrlPr>
          </m:sSubPr>
          <m:e>
            <m:r>
              <w:ins w:id="148" w:author="晚坷 潘" w:date="2022-08-22T17:16:00Z">
                <w:rPr>
                  <w:rFonts w:ascii="Cambria Math" w:hAnsi="Cambria Math"/>
                  <w:lang w:eastAsia="zh-CN"/>
                </w:rPr>
                <m:t>β</m:t>
              </w:ins>
            </m:r>
          </m:e>
          <m:sub>
            <m:r>
              <w:ins w:id="149" w:author="晚坷 潘" w:date="2022-08-22T17:16:00Z">
                <w:rPr>
                  <w:rFonts w:ascii="Cambria Math" w:hAnsi="Cambria Math"/>
                  <w:lang w:eastAsia="zh-CN"/>
                </w:rPr>
                <m:t>0</m:t>
              </w:ins>
            </m:r>
          </m:sub>
        </m:sSub>
      </m:oMath>
      <w:ins w:id="150" w:author="晚坷 潘" w:date="2022-08-22T17:16:00Z">
        <w:r>
          <w:rPr>
            <w:lang w:eastAsia="zh-CN"/>
          </w:rPr>
          <w:t xml:space="preserve"> </w:t>
        </w:r>
        <w:r>
          <w:rPr>
            <w:rFonts w:hint="eastAsia"/>
            <w:lang w:eastAsia="zh-CN"/>
          </w:rPr>
          <w:t>加上</w:t>
        </w:r>
        <w:r>
          <w:rPr>
            <w:lang w:eastAsia="zh-CN"/>
          </w:rPr>
          <w:t xml:space="preserve"> </w:t>
        </w:r>
        <w:r>
          <w:rPr>
            <w:rFonts w:hint="eastAsia"/>
            <w:lang w:eastAsia="zh-CN"/>
          </w:rPr>
          <w:t>个体偏移量</w:t>
        </w:r>
        <w:r>
          <w:rPr>
            <w:lang w:eastAsia="zh-CN"/>
          </w:rPr>
          <w:t xml:space="preserve"> </w:t>
        </w:r>
      </w:ins>
      <m:oMath>
        <m:sSub>
          <m:sSubPr>
            <m:ctrlPr>
              <w:ins w:id="151" w:author="晚坷 潘" w:date="2022-08-22T17:16:00Z">
                <w:rPr>
                  <w:rFonts w:ascii="Cambria Math" w:hAnsi="Cambria Math"/>
                </w:rPr>
              </w:ins>
            </m:ctrlPr>
          </m:sSubPr>
          <m:e>
            <m:r>
              <w:ins w:id="152" w:author="晚坷 潘" w:date="2022-08-22T17:16:00Z">
                <w:rPr>
                  <w:rFonts w:ascii="Cambria Math" w:hAnsi="Cambria Math"/>
                  <w:lang w:eastAsia="zh-CN"/>
                </w:rPr>
                <m:t>β</m:t>
              </w:ins>
            </m:r>
          </m:e>
          <m:sub>
            <m:r>
              <w:ins w:id="153" w:author="晚坷 潘" w:date="2022-08-22T17:16:00Z">
                <w:rPr>
                  <w:rFonts w:ascii="Cambria Math" w:hAnsi="Cambria Math"/>
                  <w:lang w:eastAsia="zh-CN"/>
                </w:rPr>
                <m:t>i</m:t>
              </w:ins>
            </m:r>
          </m:sub>
        </m:sSub>
      </m:oMath>
      <w:ins w:id="154" w:author="晚坷 潘" w:date="2022-08-22T17:16:00Z">
        <w:r>
          <w:rPr>
            <w:rFonts w:hint="eastAsia"/>
            <w:lang w:eastAsia="zh-CN"/>
          </w:rPr>
          <w:t>。此时由于</w:t>
        </w:r>
        <w:r>
          <w:rPr>
            <w:lang w:eastAsia="zh-CN"/>
          </w:rPr>
          <w:t xml:space="preserve"> </w:t>
        </w:r>
      </w:ins>
      <m:oMath>
        <m:sSub>
          <m:sSubPr>
            <m:ctrlPr>
              <w:ins w:id="155" w:author="晚坷 潘" w:date="2022-08-22T17:16:00Z">
                <w:rPr>
                  <w:rFonts w:ascii="Cambria Math" w:hAnsi="Cambria Math"/>
                </w:rPr>
              </w:ins>
            </m:ctrlPr>
          </m:sSubPr>
          <m:e>
            <m:r>
              <w:ins w:id="156" w:author="晚坷 潘" w:date="2022-08-22T17:16:00Z">
                <w:rPr>
                  <w:rFonts w:ascii="Cambria Math" w:hAnsi="Cambria Math"/>
                  <w:lang w:eastAsia="zh-CN"/>
                </w:rPr>
                <m:t>β</m:t>
              </w:ins>
            </m:r>
          </m:e>
          <m:sub>
            <m:r>
              <w:ins w:id="157" w:author="晚坷 潘" w:date="2022-08-22T17:16:00Z">
                <w:rPr>
                  <w:rFonts w:ascii="Cambria Math" w:hAnsi="Cambria Math"/>
                  <w:lang w:eastAsia="zh-CN"/>
                </w:rPr>
                <m:t>δ</m:t>
              </w:ins>
            </m:r>
          </m:sub>
        </m:sSub>
      </m:oMath>
      <w:ins w:id="158" w:author="晚坷 潘" w:date="2022-08-22T17:16:00Z">
        <w:r>
          <w:rPr>
            <w:lang w:eastAsia="zh-CN"/>
          </w:rPr>
          <w:t xml:space="preserve"> </w:t>
        </w:r>
        <w:r>
          <w:rPr>
            <w:rFonts w:hint="eastAsia"/>
            <w:lang w:eastAsia="zh-CN"/>
          </w:rPr>
          <w:t>不受到被试个体差异的</w:t>
        </w:r>
        <w:proofErr w:type="gramStart"/>
        <w:r>
          <w:rPr>
            <w:rFonts w:hint="eastAsia"/>
            <w:lang w:eastAsia="zh-CN"/>
          </w:rPr>
          <w:t>的</w:t>
        </w:r>
        <w:proofErr w:type="gramEnd"/>
        <w:r>
          <w:rPr>
            <w:rFonts w:hint="eastAsia"/>
            <w:lang w:eastAsia="zh-CN"/>
          </w:rPr>
          <w:t>影响，因此</w:t>
        </w:r>
        <w:r>
          <w:rPr>
            <w:lang w:eastAsia="zh-CN"/>
          </w:rPr>
          <w:t>“</w:t>
        </w:r>
        <w:r>
          <w:rPr>
            <w:rFonts w:hint="eastAsia"/>
            <w:lang w:eastAsia="zh-CN"/>
          </w:rPr>
          <w:t>固定不变</w:t>
        </w:r>
        <w:r>
          <w:rPr>
            <w:lang w:eastAsia="zh-CN"/>
          </w:rPr>
          <w:t>”</w:t>
        </w:r>
        <w:r>
          <w:rPr>
            <w:rFonts w:hint="eastAsia"/>
            <w:lang w:eastAsia="zh-CN"/>
          </w:rPr>
          <w:t>，称之为固定效应。</w:t>
        </w:r>
      </w:ins>
    </w:p>
    <w:p w14:paraId="79E5E134" w14:textId="77777777" w:rsidR="000B3538" w:rsidRDefault="000B3538" w:rsidP="000B3538">
      <w:pPr>
        <w:pStyle w:val="a0"/>
        <w:rPr>
          <w:ins w:id="159" w:author="晚坷 潘" w:date="2022-08-22T17:16:00Z"/>
          <w:lang w:eastAsia="zh-CN"/>
        </w:rPr>
      </w:pPr>
      <w:ins w:id="160" w:author="晚坷 潘" w:date="2022-08-22T17:16:00Z">
        <w:r>
          <w:rPr>
            <w:rFonts w:hint="eastAsia"/>
            <w:lang w:eastAsia="zh-CN"/>
          </w:rPr>
          <w:t>加入随机截距的线性模型可称之为混合效应模型，此时的模型考虑了个体差异的影响，可以为检验固定效应（实验操作</w:t>
        </w:r>
        <w:proofErr w:type="gramStart"/>
        <w:r>
          <w:rPr>
            <w:rFonts w:hint="eastAsia"/>
            <w:lang w:eastAsia="zh-CN"/>
          </w:rPr>
          <w:t>中图片</w:t>
        </w:r>
        <w:proofErr w:type="gramEnd"/>
        <w:r>
          <w:rPr>
            <w:rFonts w:hint="eastAsia"/>
            <w:lang w:eastAsia="zh-CN"/>
          </w:rPr>
          <w:t>类型的效应）提供更准确的估计。</w:t>
        </w:r>
        <w:r>
          <w:rPr>
            <w:lang w:eastAsia="zh-CN"/>
          </w:rPr>
          <w:t xml:space="preserve"> </w:t>
        </w:r>
        <w:r>
          <w:rPr>
            <w:rFonts w:hint="eastAsia"/>
            <w:lang w:eastAsia="zh-CN"/>
          </w:rPr>
          <w:t>然而，该模型依然无法解释在不同被试</w:t>
        </w:r>
        <w:proofErr w:type="gramStart"/>
        <w:r>
          <w:rPr>
            <w:rFonts w:hint="eastAsia"/>
            <w:lang w:eastAsia="zh-CN"/>
          </w:rPr>
          <w:t>间固定</w:t>
        </w:r>
        <w:proofErr w:type="gramEnd"/>
        <w:r>
          <w:rPr>
            <w:rFonts w:hint="eastAsia"/>
            <w:lang w:eastAsia="zh-CN"/>
          </w:rPr>
          <w:t>效应是否一致。很容易想象，不同被试对于不同图片的表现是不同的，比如，某些被试的脑电波幅在不同图片类型间的差异更明显，而对于某些被试，不同图片类型对脑电波</w:t>
        </w:r>
        <w:proofErr w:type="gramStart"/>
        <w:r>
          <w:rPr>
            <w:rFonts w:hint="eastAsia"/>
            <w:lang w:eastAsia="zh-CN"/>
          </w:rPr>
          <w:t>幅没有</w:t>
        </w:r>
        <w:proofErr w:type="gramEnd"/>
        <w:r>
          <w:rPr>
            <w:rFonts w:hint="eastAsia"/>
            <w:lang w:eastAsia="zh-CN"/>
          </w:rPr>
          <w:t>影响。</w:t>
        </w:r>
      </w:ins>
    </w:p>
    <w:p w14:paraId="02FD924A" w14:textId="77777777" w:rsidR="000B3538" w:rsidRDefault="000B3538" w:rsidP="000B3538">
      <w:pPr>
        <w:pStyle w:val="a0"/>
        <w:rPr>
          <w:ins w:id="161" w:author="晚坷 潘" w:date="2022-08-22T17:16:00Z"/>
          <w:lang w:eastAsia="zh-CN"/>
        </w:rPr>
      </w:pPr>
      <w:ins w:id="162" w:author="晚坷 潘" w:date="2022-08-22T17:16:00Z">
        <w:r>
          <w:rPr>
            <w:rFonts w:hint="eastAsia"/>
            <w:lang w:eastAsia="zh-CN"/>
          </w:rPr>
          <w:t>为了解释固定效应在被试间的一致性，进一步在混合模型中加入随机斜率，其表达式如下</w:t>
        </w:r>
        <w:r>
          <w:rPr>
            <w:lang w:eastAsia="zh-CN"/>
          </w:rPr>
          <w:t xml:space="preserve"> </w:t>
        </w:r>
        <w:r>
          <w:fldChar w:fldCharType="begin"/>
        </w:r>
        <w:r>
          <w:rPr>
            <w:lang w:eastAsia="zh-CN"/>
          </w:rPr>
          <w:instrText xml:space="preserve"> HYPERLINK "file:///D:\\outsourceProject\\Bayes\\BayesMultiTutorial-cn\\22222.docx" \l "eq:eq3" </w:instrText>
        </w:r>
        <w:r>
          <w:fldChar w:fldCharType="separate"/>
        </w:r>
        <w:r>
          <w:rPr>
            <w:rStyle w:val="ae"/>
            <w:rFonts w:hint="eastAsia"/>
            <w:u w:val="single"/>
            <w:lang w:eastAsia="zh-CN"/>
          </w:rPr>
          <w:t>公式</w:t>
        </w:r>
        <w:r>
          <w:rPr>
            <w:rStyle w:val="ae"/>
            <w:u w:val="single"/>
            <w:lang w:eastAsia="zh-CN"/>
          </w:rPr>
          <w:t> 3</w:t>
        </w:r>
        <w:r>
          <w:fldChar w:fldCharType="end"/>
        </w:r>
        <w:r>
          <w:rPr>
            <w:rFonts w:hint="eastAsia"/>
            <w:lang w:eastAsia="zh-CN"/>
          </w:rPr>
          <w:t>：</w:t>
        </w:r>
      </w:ins>
    </w:p>
    <w:p w14:paraId="54E1C0E0" w14:textId="77777777" w:rsidR="000B3538" w:rsidRDefault="000B3538" w:rsidP="000B3538">
      <w:pPr>
        <w:pStyle w:val="a0"/>
        <w:rPr>
          <w:ins w:id="163" w:author="晚坷 潘" w:date="2022-08-22T17:16:00Z"/>
        </w:rPr>
      </w:pPr>
      <m:oMathPara>
        <m:oMathParaPr>
          <m:jc m:val="center"/>
        </m:oMathParaPr>
        <m:oMath>
          <m:m>
            <m:mPr>
              <m:plcHide m:val="1"/>
              <m:mcs>
                <m:mc>
                  <m:mcPr>
                    <m:count m:val="1"/>
                    <m:mcJc m:val="right"/>
                  </m:mcPr>
                </m:mc>
                <m:mc>
                  <m:mcPr>
                    <m:count m:val="1"/>
                    <m:mcJc m:val="left"/>
                  </m:mcPr>
                </m:mc>
              </m:mcs>
              <m:ctrlPr>
                <w:ins w:id="164" w:author="晚坷 潘" w:date="2022-08-22T17:16:00Z">
                  <w:rPr>
                    <w:rFonts w:ascii="Cambria Math" w:hAnsi="Cambria Math"/>
                  </w:rPr>
                </w:ins>
              </m:ctrlPr>
            </m:mPr>
            <m:mr>
              <m:e>
                <m:sSub>
                  <m:sSubPr>
                    <m:ctrlPr>
                      <w:ins w:id="165" w:author="晚坷 潘" w:date="2022-08-22T17:16:00Z">
                        <w:rPr>
                          <w:rFonts w:ascii="Cambria Math" w:hAnsi="Cambria Math"/>
                        </w:rPr>
                      </w:ins>
                    </m:ctrlPr>
                  </m:sSubPr>
                  <m:e>
                    <m:r>
                      <w:ins w:id="166" w:author="晚坷 潘" w:date="2022-08-22T17:16:00Z">
                        <w:rPr>
                          <w:rFonts w:ascii="Cambria Math" w:hAnsi="Cambria Math"/>
                        </w:rPr>
                        <m:t>Y</m:t>
                      </w:ins>
                    </m:r>
                  </m:e>
                  <m:sub>
                    <m:r>
                      <w:ins w:id="167" w:author="晚坷 潘" w:date="2022-08-22T17:16:00Z">
                        <w:rPr>
                          <w:rFonts w:ascii="Cambria Math" w:hAnsi="Cambria Math"/>
                        </w:rPr>
                        <m:t>i</m:t>
                      </w:ins>
                    </m:r>
                    <m:r>
                      <w:ins w:id="168" w:author="晚坷 潘" w:date="2022-08-22T17:16:00Z">
                        <m:rPr>
                          <m:sty m:val="p"/>
                        </m:rPr>
                        <w:rPr>
                          <w:rFonts w:ascii="Cambria Math" w:hAnsi="Cambria Math"/>
                        </w:rPr>
                        <m:t>,</m:t>
                      </w:ins>
                    </m:r>
                    <m:r>
                      <w:ins w:id="169" w:author="晚坷 潘" w:date="2022-08-22T17:16:00Z">
                        <w:rPr>
                          <w:rFonts w:ascii="Cambria Math" w:hAnsi="Cambria Math"/>
                        </w:rPr>
                        <m:t>j</m:t>
                      </w:ins>
                    </m:r>
                    <m:r>
                      <w:ins w:id="170" w:author="晚坷 潘" w:date="2022-08-22T17:16:00Z">
                        <m:rPr>
                          <m:sty m:val="p"/>
                        </m:rPr>
                        <w:rPr>
                          <w:rFonts w:ascii="Cambria Math" w:hAnsi="Cambria Math"/>
                        </w:rPr>
                        <m:t>,</m:t>
                      </w:ins>
                    </m:r>
                    <m:r>
                      <w:ins w:id="171" w:author="晚坷 潘" w:date="2022-08-22T17:16:00Z">
                        <w:rPr>
                          <w:rFonts w:ascii="Cambria Math" w:hAnsi="Cambria Math"/>
                        </w:rPr>
                        <m:t>k</m:t>
                      </w:ins>
                    </m:r>
                  </m:sub>
                </m:sSub>
              </m:e>
              <m:e>
                <m:r>
                  <w:ins w:id="172" w:author="晚坷 潘" w:date="2022-08-22T17:16:00Z">
                    <m:rPr>
                      <m:sty m:val="p"/>
                    </m:rPr>
                    <w:rPr>
                      <w:rFonts w:ascii="Cambria Math" w:hAnsi="Cambria Math"/>
                    </w:rPr>
                    <m:t>=</m:t>
                  </w:ins>
                </m:r>
                <m:sSub>
                  <m:sSubPr>
                    <m:ctrlPr>
                      <w:ins w:id="173" w:author="晚坷 潘" w:date="2022-08-22T17:16:00Z">
                        <w:rPr>
                          <w:rFonts w:ascii="Cambria Math" w:hAnsi="Cambria Math"/>
                        </w:rPr>
                      </w:ins>
                    </m:ctrlPr>
                  </m:sSubPr>
                  <m:e>
                    <m:r>
                      <w:ins w:id="174" w:author="晚坷 潘" w:date="2022-08-22T17:16:00Z">
                        <w:rPr>
                          <w:rFonts w:ascii="Cambria Math" w:hAnsi="Cambria Math"/>
                        </w:rPr>
                        <m:t>β</m:t>
                      </w:ins>
                    </m:r>
                  </m:e>
                  <m:sub>
                    <m:r>
                      <w:ins w:id="175" w:author="晚坷 潘" w:date="2022-08-22T17:16:00Z">
                        <w:rPr>
                          <w:rFonts w:ascii="Cambria Math" w:hAnsi="Cambria Math"/>
                        </w:rPr>
                        <m:t>0</m:t>
                      </w:ins>
                    </m:r>
                    <m:r>
                      <w:ins w:id="176" w:author="晚坷 潘" w:date="2022-08-22T17:16:00Z">
                        <m:rPr>
                          <m:sty m:val="p"/>
                        </m:rPr>
                        <w:rPr>
                          <w:rFonts w:ascii="Cambria Math" w:hAnsi="Cambria Math"/>
                        </w:rPr>
                        <m:t>,</m:t>
                      </w:ins>
                    </m:r>
                    <m:r>
                      <w:ins w:id="177" w:author="晚坷 潘" w:date="2022-08-22T17:16:00Z">
                        <w:rPr>
                          <w:rFonts w:ascii="Cambria Math" w:hAnsi="Cambria Math"/>
                        </w:rPr>
                        <m:t>i</m:t>
                      </w:ins>
                    </m:r>
                    <m:r>
                      <w:ins w:id="178" w:author="晚坷 潘" w:date="2022-08-22T17:16:00Z">
                        <m:rPr>
                          <m:sty m:val="p"/>
                        </m:rPr>
                        <w:rPr>
                          <w:rFonts w:ascii="Cambria Math" w:hAnsi="Cambria Math"/>
                        </w:rPr>
                        <m:t>,</m:t>
                      </w:ins>
                    </m:r>
                    <m:r>
                      <w:ins w:id="179" w:author="晚坷 潘" w:date="2022-08-22T17:16:00Z">
                        <w:rPr>
                          <w:rFonts w:ascii="Cambria Math" w:hAnsi="Cambria Math"/>
                        </w:rPr>
                        <m:t>k</m:t>
                      </w:ins>
                    </m:r>
                  </m:sub>
                </m:sSub>
                <m:r>
                  <w:ins w:id="180" w:author="晚坷 潘" w:date="2022-08-22T17:16:00Z">
                    <m:rPr>
                      <m:sty m:val="p"/>
                    </m:rPr>
                    <w:rPr>
                      <w:rFonts w:ascii="Cambria Math" w:hAnsi="Cambria Math"/>
                    </w:rPr>
                    <m:t>+</m:t>
                  </w:ins>
                </m:r>
                <m:sSub>
                  <m:sSubPr>
                    <m:ctrlPr>
                      <w:ins w:id="181" w:author="晚坷 潘" w:date="2022-08-22T17:16:00Z">
                        <w:rPr>
                          <w:rFonts w:ascii="Cambria Math" w:hAnsi="Cambria Math"/>
                        </w:rPr>
                      </w:ins>
                    </m:ctrlPr>
                  </m:sSubPr>
                  <m:e>
                    <m:r>
                      <w:ins w:id="182" w:author="晚坷 潘" w:date="2022-08-22T17:16:00Z">
                        <w:rPr>
                          <w:rFonts w:ascii="Cambria Math" w:hAnsi="Cambria Math"/>
                        </w:rPr>
                        <m:t>β</m:t>
                      </w:ins>
                    </m:r>
                  </m:e>
                  <m:sub>
                    <m:r>
                      <w:ins w:id="183" w:author="晚坷 潘" w:date="2022-08-22T17:16:00Z">
                        <w:rPr>
                          <w:rFonts w:ascii="Cambria Math" w:hAnsi="Cambria Math"/>
                        </w:rPr>
                        <m:t>δ</m:t>
                      </w:ins>
                    </m:r>
                    <m:r>
                      <w:ins w:id="184" w:author="晚坷 潘" w:date="2022-08-22T17:16:00Z">
                        <m:rPr>
                          <m:sty m:val="p"/>
                        </m:rPr>
                        <w:rPr>
                          <w:rFonts w:ascii="Cambria Math" w:hAnsi="Cambria Math"/>
                        </w:rPr>
                        <m:t>,</m:t>
                      </w:ins>
                    </m:r>
                    <m:r>
                      <w:ins w:id="185" w:author="晚坷 潘" w:date="2022-08-22T17:16:00Z">
                        <w:rPr>
                          <w:rFonts w:ascii="Cambria Math" w:hAnsi="Cambria Math"/>
                        </w:rPr>
                        <m:t>i</m:t>
                      </w:ins>
                    </m:r>
                    <m:r>
                      <w:ins w:id="186" w:author="晚坷 潘" w:date="2022-08-22T17:16:00Z">
                        <m:rPr>
                          <m:sty m:val="p"/>
                        </m:rPr>
                        <w:rPr>
                          <w:rFonts w:ascii="Cambria Math" w:hAnsi="Cambria Math"/>
                        </w:rPr>
                        <m:t>,</m:t>
                      </w:ins>
                    </m:r>
                    <m:r>
                      <w:ins w:id="187" w:author="晚坷 潘" w:date="2022-08-22T17:16:00Z">
                        <w:rPr>
                          <w:rFonts w:ascii="Cambria Math" w:hAnsi="Cambria Math"/>
                        </w:rPr>
                        <m:t>k</m:t>
                      </w:ins>
                    </m:r>
                  </m:sub>
                </m:sSub>
                <m:sSub>
                  <m:sSubPr>
                    <m:ctrlPr>
                      <w:ins w:id="188" w:author="晚坷 潘" w:date="2022-08-22T17:16:00Z">
                        <w:rPr>
                          <w:rFonts w:ascii="Cambria Math" w:hAnsi="Cambria Math"/>
                        </w:rPr>
                      </w:ins>
                    </m:ctrlPr>
                  </m:sSubPr>
                  <m:e>
                    <m:r>
                      <w:ins w:id="189" w:author="晚坷 潘" w:date="2022-08-22T17:16:00Z">
                        <w:rPr>
                          <w:rFonts w:ascii="Cambria Math" w:hAnsi="Cambria Math"/>
                        </w:rPr>
                        <m:t>X</m:t>
                      </w:ins>
                    </m:r>
                  </m:e>
                  <m:sub>
                    <m:r>
                      <w:ins w:id="190" w:author="晚坷 潘" w:date="2022-08-22T17:16:00Z">
                        <w:rPr>
                          <w:rFonts w:ascii="Cambria Math" w:hAnsi="Cambria Math"/>
                        </w:rPr>
                        <m:t>i</m:t>
                      </w:ins>
                    </m:r>
                    <m:r>
                      <w:ins w:id="191" w:author="晚坷 潘" w:date="2022-08-22T17:16:00Z">
                        <m:rPr>
                          <m:sty m:val="p"/>
                        </m:rPr>
                        <w:rPr>
                          <w:rFonts w:ascii="Cambria Math" w:hAnsi="Cambria Math"/>
                        </w:rPr>
                        <m:t>,</m:t>
                      </w:ins>
                    </m:r>
                    <m:r>
                      <w:ins w:id="192" w:author="晚坷 潘" w:date="2022-08-22T17:16:00Z">
                        <w:rPr>
                          <w:rFonts w:ascii="Cambria Math" w:hAnsi="Cambria Math"/>
                        </w:rPr>
                        <m:t>k</m:t>
                      </w:ins>
                    </m:r>
                  </m:sub>
                </m:sSub>
                <m:r>
                  <w:ins w:id="193" w:author="晚坷 潘" w:date="2022-08-22T17:16:00Z">
                    <m:rPr>
                      <m:sty m:val="p"/>
                    </m:rPr>
                    <w:rPr>
                      <w:rFonts w:ascii="Cambria Math" w:hAnsi="Cambria Math"/>
                    </w:rPr>
                    <m:t>+</m:t>
                  </w:ins>
                </m:r>
                <m:sSub>
                  <m:sSubPr>
                    <m:ctrlPr>
                      <w:ins w:id="194" w:author="晚坷 潘" w:date="2022-08-22T17:16:00Z">
                        <w:rPr>
                          <w:rFonts w:ascii="Cambria Math" w:hAnsi="Cambria Math"/>
                        </w:rPr>
                      </w:ins>
                    </m:ctrlPr>
                  </m:sSubPr>
                  <m:e>
                    <m:r>
                      <w:ins w:id="195" w:author="晚坷 潘" w:date="2022-08-22T17:16:00Z">
                        <w:rPr>
                          <w:rFonts w:ascii="Cambria Math" w:hAnsi="Cambria Math"/>
                        </w:rPr>
                        <m:t>ϵ</m:t>
                      </w:ins>
                    </m:r>
                  </m:e>
                  <m:sub>
                    <m:r>
                      <w:ins w:id="196" w:author="晚坷 潘" w:date="2022-08-22T17:16:00Z">
                        <w:rPr>
                          <w:rFonts w:ascii="Cambria Math" w:hAnsi="Cambria Math"/>
                        </w:rPr>
                        <m:t>i</m:t>
                      </w:ins>
                    </m:r>
                    <m:r>
                      <w:ins w:id="197" w:author="晚坷 潘" w:date="2022-08-22T17:16:00Z">
                        <m:rPr>
                          <m:sty m:val="p"/>
                        </m:rPr>
                        <w:rPr>
                          <w:rFonts w:ascii="Cambria Math" w:hAnsi="Cambria Math"/>
                        </w:rPr>
                        <m:t>,</m:t>
                      </w:ins>
                    </m:r>
                    <m:r>
                      <w:ins w:id="198" w:author="晚坷 潘" w:date="2022-08-22T17:16:00Z">
                        <w:rPr>
                          <w:rFonts w:ascii="Cambria Math" w:hAnsi="Cambria Math"/>
                        </w:rPr>
                        <m:t>j</m:t>
                      </w:ins>
                    </m:r>
                    <m:r>
                      <w:ins w:id="199" w:author="晚坷 潘" w:date="2022-08-22T17:16:00Z">
                        <m:rPr>
                          <m:sty m:val="p"/>
                        </m:rPr>
                        <w:rPr>
                          <w:rFonts w:ascii="Cambria Math" w:hAnsi="Cambria Math"/>
                        </w:rPr>
                        <m:t>,</m:t>
                      </w:ins>
                    </m:r>
                    <m:r>
                      <w:ins w:id="200" w:author="晚坷 潘" w:date="2022-08-22T17:16:00Z">
                        <w:rPr>
                          <w:rFonts w:ascii="Cambria Math" w:hAnsi="Cambria Math"/>
                        </w:rPr>
                        <m:t>k</m:t>
                      </w:ins>
                    </m:r>
                  </m:sub>
                </m:sSub>
              </m:e>
            </m:mr>
            <m:mr>
              <m:e>
                <m:sSub>
                  <m:sSubPr>
                    <m:ctrlPr>
                      <w:ins w:id="201" w:author="晚坷 潘" w:date="2022-08-22T17:16:00Z">
                        <w:rPr>
                          <w:rFonts w:ascii="Cambria Math" w:hAnsi="Cambria Math"/>
                        </w:rPr>
                      </w:ins>
                    </m:ctrlPr>
                  </m:sSubPr>
                  <m:e>
                    <m:r>
                      <w:ins w:id="202" w:author="晚坷 潘" w:date="2022-08-22T17:16:00Z">
                        <w:rPr>
                          <w:rFonts w:ascii="Cambria Math" w:hAnsi="Cambria Math"/>
                        </w:rPr>
                        <m:t>β</m:t>
                      </w:ins>
                    </m:r>
                  </m:e>
                  <m:sub>
                    <m:r>
                      <w:ins w:id="203" w:author="晚坷 潘" w:date="2022-08-22T17:16:00Z">
                        <w:rPr>
                          <w:rFonts w:ascii="Cambria Math" w:hAnsi="Cambria Math"/>
                        </w:rPr>
                        <m:t>0</m:t>
                      </w:ins>
                    </m:r>
                    <m:r>
                      <w:ins w:id="204" w:author="晚坷 潘" w:date="2022-08-22T17:16:00Z">
                        <m:rPr>
                          <m:sty m:val="p"/>
                        </m:rPr>
                        <w:rPr>
                          <w:rFonts w:ascii="Cambria Math" w:hAnsi="Cambria Math"/>
                        </w:rPr>
                        <m:t>,</m:t>
                      </w:ins>
                    </m:r>
                    <m:r>
                      <w:ins w:id="205" w:author="晚坷 潘" w:date="2022-08-22T17:16:00Z">
                        <w:rPr>
                          <w:rFonts w:ascii="Cambria Math" w:hAnsi="Cambria Math"/>
                        </w:rPr>
                        <m:t>i</m:t>
                      </w:ins>
                    </m:r>
                    <m:r>
                      <w:ins w:id="206" w:author="晚坷 潘" w:date="2022-08-22T17:16:00Z">
                        <m:rPr>
                          <m:sty m:val="p"/>
                        </m:rPr>
                        <w:rPr>
                          <w:rFonts w:ascii="Cambria Math" w:hAnsi="Cambria Math"/>
                        </w:rPr>
                        <m:t>,</m:t>
                      </w:ins>
                    </m:r>
                    <m:r>
                      <w:ins w:id="207" w:author="晚坷 潘" w:date="2022-08-22T17:16:00Z">
                        <w:rPr>
                          <w:rFonts w:ascii="Cambria Math" w:hAnsi="Cambria Math"/>
                        </w:rPr>
                        <m:t>k</m:t>
                      </w:ins>
                    </m:r>
                  </m:sub>
                </m:sSub>
              </m:e>
              <m:e>
                <m:r>
                  <w:ins w:id="208" w:author="晚坷 潘" w:date="2022-08-22T17:16:00Z">
                    <m:rPr>
                      <m:sty m:val="p"/>
                    </m:rPr>
                    <w:rPr>
                      <w:rFonts w:ascii="Cambria Math" w:hAnsi="Cambria Math"/>
                    </w:rPr>
                    <m:t>=</m:t>
                  </w:ins>
                </m:r>
                <m:sSub>
                  <m:sSubPr>
                    <m:ctrlPr>
                      <w:ins w:id="209" w:author="晚坷 潘" w:date="2022-08-22T17:16:00Z">
                        <w:rPr>
                          <w:rFonts w:ascii="Cambria Math" w:hAnsi="Cambria Math"/>
                        </w:rPr>
                      </w:ins>
                    </m:ctrlPr>
                  </m:sSubPr>
                  <m:e>
                    <m:r>
                      <w:ins w:id="210" w:author="晚坷 潘" w:date="2022-08-22T17:16:00Z">
                        <w:rPr>
                          <w:rFonts w:ascii="Cambria Math" w:hAnsi="Cambria Math"/>
                        </w:rPr>
                        <m:t>β</m:t>
                      </w:ins>
                    </m:r>
                  </m:e>
                  <m:sub>
                    <m:r>
                      <w:ins w:id="211" w:author="晚坷 潘" w:date="2022-08-22T17:16:00Z">
                        <w:rPr>
                          <w:rFonts w:ascii="Cambria Math" w:hAnsi="Cambria Math"/>
                        </w:rPr>
                        <m:t>0</m:t>
                      </w:ins>
                    </m:r>
                  </m:sub>
                </m:sSub>
                <m:r>
                  <w:ins w:id="212" w:author="晚坷 潘" w:date="2022-08-22T17:16:00Z">
                    <m:rPr>
                      <m:sty m:val="p"/>
                    </m:rPr>
                    <w:rPr>
                      <w:rFonts w:ascii="Cambria Math" w:hAnsi="Cambria Math"/>
                    </w:rPr>
                    <m:t>+</m:t>
                  </w:ins>
                </m:r>
                <m:sSub>
                  <m:sSubPr>
                    <m:ctrlPr>
                      <w:ins w:id="213" w:author="晚坷 潘" w:date="2022-08-22T17:16:00Z">
                        <w:rPr>
                          <w:rFonts w:ascii="Cambria Math" w:hAnsi="Cambria Math"/>
                        </w:rPr>
                      </w:ins>
                    </m:ctrlPr>
                  </m:sSubPr>
                  <m:e>
                    <m:r>
                      <w:ins w:id="214" w:author="晚坷 潘" w:date="2022-08-22T17:16:00Z">
                        <w:rPr>
                          <w:rFonts w:ascii="Cambria Math" w:hAnsi="Cambria Math"/>
                        </w:rPr>
                        <m:t>β</m:t>
                      </w:ins>
                    </m:r>
                  </m:e>
                  <m:sub>
                    <m:r>
                      <w:ins w:id="215" w:author="晚坷 潘" w:date="2022-08-22T17:16:00Z">
                        <w:rPr>
                          <w:rFonts w:ascii="Cambria Math" w:hAnsi="Cambria Math"/>
                        </w:rPr>
                        <m:t>i</m:t>
                      </w:ins>
                    </m:r>
                  </m:sub>
                </m:sSub>
              </m:e>
            </m:mr>
            <m:mr>
              <m:e>
                <m:sSub>
                  <m:sSubPr>
                    <m:ctrlPr>
                      <w:ins w:id="216" w:author="晚坷 潘" w:date="2022-08-22T17:16:00Z">
                        <w:rPr>
                          <w:rFonts w:ascii="Cambria Math" w:hAnsi="Cambria Math"/>
                        </w:rPr>
                      </w:ins>
                    </m:ctrlPr>
                  </m:sSubPr>
                  <m:e>
                    <m:r>
                      <w:ins w:id="217" w:author="晚坷 潘" w:date="2022-08-22T17:16:00Z">
                        <w:rPr>
                          <w:rFonts w:ascii="Cambria Math" w:hAnsi="Cambria Math"/>
                        </w:rPr>
                        <m:t>β</m:t>
                      </w:ins>
                    </m:r>
                  </m:e>
                  <m:sub>
                    <m:r>
                      <w:ins w:id="218" w:author="晚坷 潘" w:date="2022-08-22T17:16:00Z">
                        <w:rPr>
                          <w:rFonts w:ascii="Cambria Math" w:hAnsi="Cambria Math"/>
                        </w:rPr>
                        <m:t>δ</m:t>
                      </w:ins>
                    </m:r>
                    <m:r>
                      <w:ins w:id="219" w:author="晚坷 潘" w:date="2022-08-22T17:16:00Z">
                        <m:rPr>
                          <m:sty m:val="p"/>
                        </m:rPr>
                        <w:rPr>
                          <w:rFonts w:ascii="Cambria Math" w:hAnsi="Cambria Math"/>
                        </w:rPr>
                        <m:t>,</m:t>
                      </w:ins>
                    </m:r>
                    <m:r>
                      <w:ins w:id="220" w:author="晚坷 潘" w:date="2022-08-22T17:16:00Z">
                        <w:rPr>
                          <w:rFonts w:ascii="Cambria Math" w:hAnsi="Cambria Math"/>
                        </w:rPr>
                        <m:t>i</m:t>
                      </w:ins>
                    </m:r>
                    <m:r>
                      <w:ins w:id="221" w:author="晚坷 潘" w:date="2022-08-22T17:16:00Z">
                        <m:rPr>
                          <m:sty m:val="p"/>
                        </m:rPr>
                        <w:rPr>
                          <w:rFonts w:ascii="Cambria Math" w:hAnsi="Cambria Math"/>
                        </w:rPr>
                        <m:t>,</m:t>
                      </w:ins>
                    </m:r>
                    <m:r>
                      <w:ins w:id="222" w:author="晚坷 潘" w:date="2022-08-22T17:16:00Z">
                        <w:rPr>
                          <w:rFonts w:ascii="Cambria Math" w:hAnsi="Cambria Math"/>
                        </w:rPr>
                        <m:t>k</m:t>
                      </w:ins>
                    </m:r>
                  </m:sub>
                </m:sSub>
              </m:e>
              <m:e>
                <m:r>
                  <w:ins w:id="223" w:author="晚坷 潘" w:date="2022-08-22T17:16:00Z">
                    <m:rPr>
                      <m:sty m:val="p"/>
                    </m:rPr>
                    <w:rPr>
                      <w:rFonts w:ascii="Cambria Math" w:hAnsi="Cambria Math"/>
                    </w:rPr>
                    <m:t>=</m:t>
                  </w:ins>
                </m:r>
                <m:sSub>
                  <m:sSubPr>
                    <m:ctrlPr>
                      <w:ins w:id="224" w:author="晚坷 潘" w:date="2022-08-22T17:16:00Z">
                        <w:rPr>
                          <w:rFonts w:ascii="Cambria Math" w:hAnsi="Cambria Math"/>
                        </w:rPr>
                      </w:ins>
                    </m:ctrlPr>
                  </m:sSubPr>
                  <m:e>
                    <m:r>
                      <w:ins w:id="225" w:author="晚坷 潘" w:date="2022-08-22T17:16:00Z">
                        <w:rPr>
                          <w:rFonts w:ascii="Cambria Math" w:hAnsi="Cambria Math"/>
                        </w:rPr>
                        <m:t>β</m:t>
                      </w:ins>
                    </m:r>
                  </m:e>
                  <m:sub>
                    <m:r>
                      <w:ins w:id="226" w:author="晚坷 潘" w:date="2022-08-22T17:16:00Z">
                        <w:rPr>
                          <w:rFonts w:ascii="Cambria Math" w:hAnsi="Cambria Math"/>
                        </w:rPr>
                        <m:t>δ</m:t>
                      </w:ins>
                    </m:r>
                  </m:sub>
                </m:sSub>
                <m:r>
                  <w:ins w:id="227" w:author="晚坷 潘" w:date="2022-08-22T17:16:00Z">
                    <m:rPr>
                      <m:sty m:val="p"/>
                    </m:rPr>
                    <w:rPr>
                      <w:rFonts w:ascii="Cambria Math" w:hAnsi="Cambria Math"/>
                    </w:rPr>
                    <m:t>+</m:t>
                  </w:ins>
                </m:r>
                <m:sSub>
                  <m:sSubPr>
                    <m:ctrlPr>
                      <w:ins w:id="228" w:author="晚坷 潘" w:date="2022-08-22T17:16:00Z">
                        <w:rPr>
                          <w:rFonts w:ascii="Cambria Math" w:hAnsi="Cambria Math"/>
                        </w:rPr>
                      </w:ins>
                    </m:ctrlPr>
                  </m:sSubPr>
                  <m:e>
                    <m:r>
                      <w:ins w:id="229" w:author="晚坷 潘" w:date="2022-08-22T17:16:00Z">
                        <w:rPr>
                          <w:rFonts w:ascii="Cambria Math" w:hAnsi="Cambria Math"/>
                        </w:rPr>
                        <m:t>γ</m:t>
                      </w:ins>
                    </m:r>
                  </m:e>
                  <m:sub>
                    <m:r>
                      <w:ins w:id="230" w:author="晚坷 潘" w:date="2022-08-22T17:16:00Z">
                        <w:rPr>
                          <w:rFonts w:ascii="Cambria Math" w:hAnsi="Cambria Math"/>
                        </w:rPr>
                        <m:t>i</m:t>
                      </w:ins>
                    </m:r>
                  </m:sub>
                </m:sSub>
              </m:e>
            </m:mr>
          </m:m>
          <m:r>
            <w:ins w:id="231" w:author="晚坷 潘" w:date="2022-08-22T17:16:00Z">
              <w:rPr>
                <w:rFonts w:ascii="Cambria Math" w:hAnsi="Cambria Math" w:hint="eastAsia"/>
              </w:rPr>
              <m:t>公式</m:t>
            </w:ins>
          </m:r>
          <m:r>
            <w:ins w:id="232" w:author="晚坷 潘" w:date="2022-08-22T17:16:00Z">
              <w:rPr>
                <w:rFonts w:ascii="Cambria Math" w:hAnsi="Cambria Math"/>
              </w:rPr>
              <m:t>3</m:t>
            </w:ins>
          </m:r>
        </m:oMath>
      </m:oMathPara>
    </w:p>
    <w:p w14:paraId="73B140B8" w14:textId="77777777" w:rsidR="000B3538" w:rsidRDefault="000B3538" w:rsidP="000B3538">
      <w:pPr>
        <w:pStyle w:val="FirstParagraph"/>
        <w:rPr>
          <w:ins w:id="233" w:author="晚坷 潘" w:date="2022-08-22T17:16:00Z"/>
          <w:lang w:eastAsia="zh-CN"/>
        </w:rPr>
      </w:pPr>
      <w:ins w:id="234" w:author="晚坷 潘" w:date="2022-08-22T17:16:00Z">
        <w:r>
          <w:rPr>
            <w:rFonts w:hint="eastAsia"/>
            <w:lang w:eastAsia="zh-CN"/>
          </w:rPr>
          <w:t>与</w:t>
        </w:r>
        <w:r>
          <w:rPr>
            <w:lang w:eastAsia="zh-CN"/>
          </w:rPr>
          <w:t xml:space="preserve"> </w:t>
        </w:r>
        <w:r>
          <w:fldChar w:fldCharType="begin"/>
        </w:r>
        <w:r>
          <w:rPr>
            <w:lang w:eastAsia="zh-CN"/>
          </w:rPr>
          <w:instrText xml:space="preserve"> HYPERLINK "file:///D:\\outsourceProject\\Bayes\\BayesMultiTutorial-cn\\22222.docx" \l "eq:eq2" </w:instrText>
        </w:r>
        <w:r>
          <w:fldChar w:fldCharType="separate"/>
        </w:r>
        <w:r>
          <w:rPr>
            <w:rStyle w:val="ae"/>
            <w:rFonts w:hint="eastAsia"/>
            <w:u w:val="single"/>
            <w:lang w:eastAsia="zh-CN"/>
          </w:rPr>
          <w:t>公式</w:t>
        </w:r>
        <w:r>
          <w:rPr>
            <w:rStyle w:val="ae"/>
            <w:u w:val="single"/>
            <w:lang w:eastAsia="zh-CN"/>
          </w:rPr>
          <w:t> 2</w:t>
        </w:r>
        <w:r>
          <w:fldChar w:fldCharType="end"/>
        </w:r>
        <w:r>
          <w:rPr>
            <w:lang w:eastAsia="zh-CN"/>
          </w:rPr>
          <w:t xml:space="preserve"> </w:t>
        </w:r>
        <w:r>
          <w:rPr>
            <w:rFonts w:hint="eastAsia"/>
            <w:lang w:eastAsia="zh-CN"/>
          </w:rPr>
          <w:t>相比，主要的区别在于模型的斜率上。随机斜率</w:t>
        </w:r>
        <w:r>
          <w:rPr>
            <w:lang w:eastAsia="zh-CN"/>
          </w:rPr>
          <w:t xml:space="preserve"> </w:t>
        </w:r>
      </w:ins>
      <m:oMath>
        <m:sSub>
          <m:sSubPr>
            <m:ctrlPr>
              <w:ins w:id="235" w:author="晚坷 潘" w:date="2022-08-22T17:16:00Z">
                <w:rPr>
                  <w:rFonts w:ascii="Cambria Math" w:hAnsi="Cambria Math"/>
                </w:rPr>
              </w:ins>
            </m:ctrlPr>
          </m:sSubPr>
          <m:e>
            <m:r>
              <w:ins w:id="236" w:author="晚坷 潘" w:date="2022-08-22T17:16:00Z">
                <w:rPr>
                  <w:rFonts w:ascii="Cambria Math" w:hAnsi="Cambria Math"/>
                  <w:lang w:eastAsia="zh-CN"/>
                </w:rPr>
                <m:t>β</m:t>
              </w:ins>
            </m:r>
          </m:e>
          <m:sub>
            <m:r>
              <w:ins w:id="237" w:author="晚坷 潘" w:date="2022-08-22T17:16:00Z">
                <w:rPr>
                  <w:rFonts w:ascii="Cambria Math" w:hAnsi="Cambria Math"/>
                  <w:lang w:eastAsia="zh-CN"/>
                </w:rPr>
                <m:t>δ</m:t>
              </w:ins>
            </m:r>
            <m:r>
              <w:ins w:id="238" w:author="晚坷 潘" w:date="2022-08-22T17:16:00Z">
                <m:rPr>
                  <m:sty m:val="p"/>
                </m:rPr>
                <w:rPr>
                  <w:rFonts w:ascii="Cambria Math" w:hAnsi="Cambria Math"/>
                  <w:lang w:eastAsia="zh-CN"/>
                </w:rPr>
                <m:t>,</m:t>
              </w:ins>
            </m:r>
            <m:r>
              <w:ins w:id="239" w:author="晚坷 潘" w:date="2022-08-22T17:16:00Z">
                <w:rPr>
                  <w:rFonts w:ascii="Cambria Math" w:hAnsi="Cambria Math"/>
                  <w:lang w:eastAsia="zh-CN"/>
                </w:rPr>
                <m:t>i</m:t>
              </w:ins>
            </m:r>
            <m:r>
              <w:ins w:id="240" w:author="晚坷 潘" w:date="2022-08-22T17:16:00Z">
                <m:rPr>
                  <m:sty m:val="p"/>
                </m:rPr>
                <w:rPr>
                  <w:rFonts w:ascii="Cambria Math" w:hAnsi="Cambria Math"/>
                  <w:lang w:eastAsia="zh-CN"/>
                </w:rPr>
                <m:t>,</m:t>
              </w:ins>
            </m:r>
            <m:r>
              <w:ins w:id="241" w:author="晚坷 潘" w:date="2022-08-22T17:16:00Z">
                <w:rPr>
                  <w:rFonts w:ascii="Cambria Math" w:hAnsi="Cambria Math"/>
                  <w:lang w:eastAsia="zh-CN"/>
                </w:rPr>
                <m:t>k</m:t>
              </w:ins>
            </m:r>
          </m:sub>
        </m:sSub>
      </m:oMath>
      <w:ins w:id="242" w:author="晚坷 潘" w:date="2022-08-22T17:16:00Z">
        <w:r>
          <w:rPr>
            <w:lang w:eastAsia="zh-CN"/>
          </w:rPr>
          <w:t xml:space="preserve"> </w:t>
        </w:r>
        <w:r>
          <w:rPr>
            <w:rFonts w:hint="eastAsia"/>
            <w:lang w:eastAsia="zh-CN"/>
          </w:rPr>
          <w:t>反映了模型斜率会随着不同的被试</w:t>
        </w:r>
        <w:r>
          <w:rPr>
            <w:lang w:eastAsia="zh-CN"/>
          </w:rPr>
          <w:t xml:space="preserve"> </w:t>
        </w:r>
      </w:ins>
      <m:oMath>
        <m:r>
          <w:ins w:id="243" w:author="晚坷 潘" w:date="2022-08-22T17:16:00Z">
            <w:rPr>
              <w:rFonts w:ascii="Cambria Math" w:hAnsi="Cambria Math"/>
              <w:lang w:eastAsia="zh-CN"/>
            </w:rPr>
            <m:t>i</m:t>
          </w:ins>
        </m:r>
      </m:oMath>
      <w:ins w:id="244" w:author="晚坷 潘" w:date="2022-08-22T17:16:00Z">
        <w:r>
          <w:rPr>
            <w:lang w:eastAsia="zh-CN"/>
          </w:rPr>
          <w:t xml:space="preserve"> </w:t>
        </w:r>
        <w:r>
          <w:rPr>
            <w:rFonts w:hint="eastAsia"/>
            <w:lang w:eastAsia="zh-CN"/>
          </w:rPr>
          <w:t>发生变化。其值等于所有被试</w:t>
        </w:r>
        <w:proofErr w:type="gramStart"/>
        <w:r>
          <w:rPr>
            <w:rFonts w:hint="eastAsia"/>
            <w:lang w:eastAsia="zh-CN"/>
          </w:rPr>
          <w:t>间图片</w:t>
        </w:r>
        <w:proofErr w:type="gramEnd"/>
        <w:r>
          <w:rPr>
            <w:rFonts w:hint="eastAsia"/>
            <w:lang w:eastAsia="zh-CN"/>
          </w:rPr>
          <w:t>类型的平均效应</w:t>
        </w:r>
        <w:r>
          <w:rPr>
            <w:lang w:eastAsia="zh-CN"/>
          </w:rPr>
          <w:t xml:space="preserve"> </w:t>
        </w:r>
      </w:ins>
      <m:oMath>
        <m:sSub>
          <m:sSubPr>
            <m:ctrlPr>
              <w:ins w:id="245" w:author="晚坷 潘" w:date="2022-08-22T17:16:00Z">
                <w:rPr>
                  <w:rFonts w:ascii="Cambria Math" w:hAnsi="Cambria Math"/>
                </w:rPr>
              </w:ins>
            </m:ctrlPr>
          </m:sSubPr>
          <m:e>
            <m:r>
              <w:ins w:id="246" w:author="晚坷 潘" w:date="2022-08-22T17:16:00Z">
                <w:rPr>
                  <w:rFonts w:ascii="Cambria Math" w:hAnsi="Cambria Math"/>
                  <w:lang w:eastAsia="zh-CN"/>
                </w:rPr>
                <m:t>β</m:t>
              </w:ins>
            </m:r>
          </m:e>
          <m:sub>
            <m:r>
              <w:ins w:id="247" w:author="晚坷 潘" w:date="2022-08-22T17:16:00Z">
                <w:rPr>
                  <w:rFonts w:ascii="Cambria Math" w:hAnsi="Cambria Math"/>
                  <w:lang w:eastAsia="zh-CN"/>
                </w:rPr>
                <m:t>δ</m:t>
              </w:ins>
            </m:r>
          </m:sub>
        </m:sSub>
      </m:oMath>
      <w:ins w:id="248" w:author="晚坷 潘" w:date="2022-08-22T17:16:00Z">
        <w:r>
          <w:rPr>
            <w:lang w:eastAsia="zh-CN"/>
          </w:rPr>
          <w:t xml:space="preserve"> </w:t>
        </w:r>
        <w:r>
          <w:rPr>
            <w:rFonts w:hint="eastAsia"/>
            <w:lang w:eastAsia="zh-CN"/>
          </w:rPr>
          <w:t>加上</w:t>
        </w:r>
        <w:r>
          <w:rPr>
            <w:lang w:eastAsia="zh-CN"/>
          </w:rPr>
          <w:t xml:space="preserve"> </w:t>
        </w:r>
        <w:r>
          <w:rPr>
            <w:rFonts w:hint="eastAsia"/>
            <w:lang w:eastAsia="zh-CN"/>
          </w:rPr>
          <w:t>个体偏移量</w:t>
        </w:r>
        <w:r>
          <w:rPr>
            <w:lang w:eastAsia="zh-CN"/>
          </w:rPr>
          <w:t xml:space="preserve"> </w:t>
        </w:r>
      </w:ins>
      <m:oMath>
        <m:sSub>
          <m:sSubPr>
            <m:ctrlPr>
              <w:ins w:id="249" w:author="晚坷 潘" w:date="2022-08-22T17:16:00Z">
                <w:rPr>
                  <w:rFonts w:ascii="Cambria Math" w:hAnsi="Cambria Math"/>
                </w:rPr>
              </w:ins>
            </m:ctrlPr>
          </m:sSubPr>
          <m:e>
            <m:r>
              <w:ins w:id="250" w:author="晚坷 潘" w:date="2022-08-22T17:16:00Z">
                <w:rPr>
                  <w:rFonts w:ascii="Cambria Math" w:hAnsi="Cambria Math"/>
                  <w:lang w:eastAsia="zh-CN"/>
                </w:rPr>
                <m:t>γ</m:t>
              </w:ins>
            </m:r>
          </m:e>
          <m:sub>
            <m:r>
              <w:ins w:id="251" w:author="晚坷 潘" w:date="2022-08-22T17:16:00Z">
                <w:rPr>
                  <w:rFonts w:ascii="Cambria Math" w:hAnsi="Cambria Math"/>
                  <w:lang w:eastAsia="zh-CN"/>
                </w:rPr>
                <m:t>i</m:t>
              </w:ins>
            </m:r>
            <m:r>
              <w:ins w:id="252" w:author="晚坷 潘" w:date="2022-08-22T17:16:00Z">
                <m:rPr>
                  <m:sty m:val="p"/>
                </m:rPr>
                <w:rPr>
                  <w:rFonts w:ascii="Cambria Math" w:hAnsi="Cambria Math"/>
                  <w:lang w:eastAsia="zh-CN"/>
                </w:rPr>
                <m:t>,</m:t>
              </w:ins>
            </m:r>
            <m:r>
              <w:ins w:id="253" w:author="晚坷 潘" w:date="2022-08-22T17:16:00Z">
                <w:rPr>
                  <w:rFonts w:ascii="Cambria Math" w:hAnsi="Cambria Math"/>
                  <w:lang w:eastAsia="zh-CN"/>
                </w:rPr>
                <m:t>k</m:t>
              </w:ins>
            </m:r>
          </m:sub>
        </m:sSub>
      </m:oMath>
      <w:ins w:id="254" w:author="晚坷 潘" w:date="2022-08-22T17:16:00Z">
        <w:r>
          <w:rPr>
            <w:rFonts w:hint="eastAsia"/>
            <w:lang w:eastAsia="zh-CN"/>
          </w:rPr>
          <w:t>。使用</w:t>
        </w:r>
        <w:r>
          <w:rPr>
            <w:lang w:eastAsia="zh-CN"/>
          </w:rPr>
          <w:t xml:space="preserve"> </w:t>
        </w:r>
      </w:ins>
      <m:oMath>
        <m:sSub>
          <m:sSubPr>
            <m:ctrlPr>
              <w:ins w:id="255" w:author="晚坷 潘" w:date="2022-08-22T17:16:00Z">
                <w:rPr>
                  <w:rFonts w:ascii="Cambria Math" w:hAnsi="Cambria Math"/>
                </w:rPr>
              </w:ins>
            </m:ctrlPr>
          </m:sSubPr>
          <m:e>
            <m:r>
              <w:ins w:id="256" w:author="晚坷 潘" w:date="2022-08-22T17:16:00Z">
                <w:rPr>
                  <w:rFonts w:ascii="Cambria Math" w:hAnsi="Cambria Math"/>
                  <w:lang w:eastAsia="zh-CN"/>
                </w:rPr>
                <m:t>γ</m:t>
              </w:ins>
            </m:r>
          </m:e>
          <m:sub>
            <m:r>
              <w:ins w:id="257" w:author="晚坷 潘" w:date="2022-08-22T17:16:00Z">
                <w:rPr>
                  <w:rFonts w:ascii="Cambria Math" w:hAnsi="Cambria Math"/>
                  <w:lang w:eastAsia="zh-CN"/>
                </w:rPr>
                <m:t>i</m:t>
              </w:ins>
            </m:r>
            <m:r>
              <w:ins w:id="258" w:author="晚坷 潘" w:date="2022-08-22T17:16:00Z">
                <m:rPr>
                  <m:sty m:val="p"/>
                </m:rPr>
                <w:rPr>
                  <w:rFonts w:ascii="Cambria Math" w:hAnsi="Cambria Math"/>
                  <w:lang w:eastAsia="zh-CN"/>
                </w:rPr>
                <m:t>,</m:t>
              </w:ins>
            </m:r>
            <m:r>
              <w:ins w:id="259" w:author="晚坷 潘" w:date="2022-08-22T17:16:00Z">
                <w:rPr>
                  <w:rFonts w:ascii="Cambria Math" w:hAnsi="Cambria Math"/>
                  <w:lang w:eastAsia="zh-CN"/>
                </w:rPr>
                <m:t>k</m:t>
              </w:ins>
            </m:r>
          </m:sub>
        </m:sSub>
      </m:oMath>
      <w:ins w:id="260" w:author="晚坷 潘" w:date="2022-08-22T17:16:00Z">
        <w:r>
          <w:rPr>
            <w:lang w:eastAsia="zh-CN"/>
          </w:rPr>
          <w:t xml:space="preserve"> </w:t>
        </w:r>
        <w:r>
          <w:rPr>
            <w:rFonts w:hint="eastAsia"/>
            <w:lang w:eastAsia="zh-CN"/>
          </w:rPr>
          <w:t>作为随机斜率的个体偏移量是为了避免与随机截距的个体偏移量</w:t>
        </w:r>
        <w:r>
          <w:rPr>
            <w:lang w:eastAsia="zh-CN"/>
          </w:rPr>
          <w:t xml:space="preserve"> </w:t>
        </w:r>
      </w:ins>
      <m:oMath>
        <m:sSub>
          <m:sSubPr>
            <m:ctrlPr>
              <w:ins w:id="261" w:author="晚坷 潘" w:date="2022-08-22T17:16:00Z">
                <w:rPr>
                  <w:rFonts w:ascii="Cambria Math" w:hAnsi="Cambria Math"/>
                </w:rPr>
              </w:ins>
            </m:ctrlPr>
          </m:sSubPr>
          <m:e>
            <m:r>
              <w:ins w:id="262" w:author="晚坷 潘" w:date="2022-08-22T17:16:00Z">
                <w:rPr>
                  <w:rFonts w:ascii="Cambria Math" w:hAnsi="Cambria Math"/>
                  <w:lang w:eastAsia="zh-CN"/>
                </w:rPr>
                <m:t>β</m:t>
              </w:ins>
            </m:r>
          </m:e>
          <m:sub>
            <m:r>
              <w:ins w:id="263" w:author="晚坷 潘" w:date="2022-08-22T17:16:00Z">
                <w:rPr>
                  <w:rFonts w:ascii="Cambria Math" w:hAnsi="Cambria Math"/>
                  <w:lang w:eastAsia="zh-CN"/>
                </w:rPr>
                <m:t>i</m:t>
              </w:ins>
            </m:r>
            <m:r>
              <w:ins w:id="264" w:author="晚坷 潘" w:date="2022-08-22T17:16:00Z">
                <m:rPr>
                  <m:sty m:val="p"/>
                </m:rPr>
                <w:rPr>
                  <w:rFonts w:ascii="Cambria Math" w:hAnsi="Cambria Math"/>
                  <w:lang w:eastAsia="zh-CN"/>
                </w:rPr>
                <m:t>,</m:t>
              </w:ins>
            </m:r>
            <m:r>
              <w:ins w:id="265" w:author="晚坷 潘" w:date="2022-08-22T17:16:00Z">
                <w:rPr>
                  <w:rFonts w:ascii="Cambria Math" w:hAnsi="Cambria Math"/>
                  <w:lang w:eastAsia="zh-CN"/>
                </w:rPr>
                <m:t>k</m:t>
              </w:ins>
            </m:r>
          </m:sub>
        </m:sSub>
      </m:oMath>
      <w:ins w:id="266" w:author="晚坷 潘" w:date="2022-08-22T17:16:00Z">
        <w:r>
          <w:rPr>
            <w:lang w:eastAsia="zh-CN"/>
          </w:rPr>
          <w:t xml:space="preserve"> </w:t>
        </w:r>
        <w:r>
          <w:rPr>
            <w:rFonts w:hint="eastAsia"/>
            <w:lang w:eastAsia="zh-CN"/>
          </w:rPr>
          <w:t>混淆。</w:t>
        </w:r>
        <w:r>
          <w:rPr>
            <w:lang w:eastAsia="zh-CN"/>
          </w:rPr>
          <w:t xml:space="preserve"> </w:t>
        </w:r>
        <w:r>
          <w:rPr>
            <w:rFonts w:hint="eastAsia"/>
            <w:lang w:eastAsia="zh-CN"/>
          </w:rPr>
          <w:t>此外，随机效应之间可能存在相关性，即随机截距</w:t>
        </w:r>
        <w:r>
          <w:rPr>
            <w:lang w:eastAsia="zh-CN"/>
          </w:rPr>
          <w:t xml:space="preserve"> </w:t>
        </w:r>
      </w:ins>
      <m:oMath>
        <m:sSub>
          <m:sSubPr>
            <m:ctrlPr>
              <w:ins w:id="267" w:author="晚坷 潘" w:date="2022-08-22T17:16:00Z">
                <w:rPr>
                  <w:rFonts w:ascii="Cambria Math" w:hAnsi="Cambria Math"/>
                </w:rPr>
              </w:ins>
            </m:ctrlPr>
          </m:sSubPr>
          <m:e>
            <m:r>
              <w:ins w:id="268" w:author="晚坷 潘" w:date="2022-08-22T17:16:00Z">
                <w:rPr>
                  <w:rFonts w:ascii="Cambria Math" w:hAnsi="Cambria Math"/>
                  <w:lang w:eastAsia="zh-CN"/>
                </w:rPr>
                <m:t>β</m:t>
              </w:ins>
            </m:r>
          </m:e>
          <m:sub>
            <m:r>
              <w:ins w:id="269" w:author="晚坷 潘" w:date="2022-08-22T17:16:00Z">
                <w:rPr>
                  <w:rFonts w:ascii="Cambria Math" w:hAnsi="Cambria Math"/>
                  <w:lang w:eastAsia="zh-CN"/>
                </w:rPr>
                <m:t>i</m:t>
              </w:ins>
            </m:r>
            <m:r>
              <w:ins w:id="270" w:author="晚坷 潘" w:date="2022-08-22T17:16:00Z">
                <m:rPr>
                  <m:sty m:val="p"/>
                </m:rPr>
                <w:rPr>
                  <w:rFonts w:ascii="Cambria Math" w:hAnsi="Cambria Math"/>
                  <w:lang w:eastAsia="zh-CN"/>
                </w:rPr>
                <m:t>,</m:t>
              </w:ins>
            </m:r>
            <m:r>
              <w:ins w:id="271" w:author="晚坷 潘" w:date="2022-08-22T17:16:00Z">
                <w:rPr>
                  <w:rFonts w:ascii="Cambria Math" w:hAnsi="Cambria Math"/>
                  <w:lang w:eastAsia="zh-CN"/>
                </w:rPr>
                <m:t>k</m:t>
              </w:ins>
            </m:r>
          </m:sub>
        </m:sSub>
      </m:oMath>
      <w:ins w:id="272" w:author="晚坷 潘" w:date="2022-08-22T17:16:00Z">
        <w:r>
          <w:rPr>
            <w:lang w:eastAsia="zh-CN"/>
          </w:rPr>
          <w:t xml:space="preserve"> </w:t>
        </w:r>
        <w:r>
          <w:rPr>
            <w:rFonts w:hint="eastAsia"/>
            <w:lang w:eastAsia="zh-CN"/>
          </w:rPr>
          <w:t>与随机斜率</w:t>
        </w:r>
        <w:r>
          <w:rPr>
            <w:lang w:eastAsia="zh-CN"/>
          </w:rPr>
          <w:t xml:space="preserve"> </w:t>
        </w:r>
      </w:ins>
      <m:oMath>
        <m:sSub>
          <m:sSubPr>
            <m:ctrlPr>
              <w:ins w:id="273" w:author="晚坷 潘" w:date="2022-08-22T17:16:00Z">
                <w:rPr>
                  <w:rFonts w:ascii="Cambria Math" w:hAnsi="Cambria Math"/>
                </w:rPr>
              </w:ins>
            </m:ctrlPr>
          </m:sSubPr>
          <m:e>
            <m:r>
              <w:ins w:id="274" w:author="晚坷 潘" w:date="2022-08-22T17:16:00Z">
                <w:rPr>
                  <w:rFonts w:ascii="Cambria Math" w:hAnsi="Cambria Math"/>
                  <w:lang w:eastAsia="zh-CN"/>
                </w:rPr>
                <m:t>γ</m:t>
              </w:ins>
            </m:r>
          </m:e>
          <m:sub>
            <m:r>
              <w:ins w:id="275" w:author="晚坷 潘" w:date="2022-08-22T17:16:00Z">
                <w:rPr>
                  <w:rFonts w:ascii="Cambria Math" w:hAnsi="Cambria Math"/>
                  <w:lang w:eastAsia="zh-CN"/>
                </w:rPr>
                <m:t>i</m:t>
              </w:ins>
            </m:r>
            <m:r>
              <w:ins w:id="276" w:author="晚坷 潘" w:date="2022-08-22T17:16:00Z">
                <m:rPr>
                  <m:sty m:val="p"/>
                </m:rPr>
                <w:rPr>
                  <w:rFonts w:ascii="Cambria Math" w:hAnsi="Cambria Math"/>
                  <w:lang w:eastAsia="zh-CN"/>
                </w:rPr>
                <m:t>,</m:t>
              </w:ins>
            </m:r>
            <m:r>
              <w:ins w:id="277" w:author="晚坷 潘" w:date="2022-08-22T17:16:00Z">
                <w:rPr>
                  <w:rFonts w:ascii="Cambria Math" w:hAnsi="Cambria Math"/>
                  <w:lang w:eastAsia="zh-CN"/>
                </w:rPr>
                <m:t>k</m:t>
              </w:ins>
            </m:r>
          </m:sub>
        </m:sSub>
      </m:oMath>
      <w:ins w:id="278" w:author="晚坷 潘" w:date="2022-08-22T17:16:00Z">
        <w:r>
          <w:rPr>
            <w:lang w:eastAsia="zh-CN"/>
          </w:rPr>
          <w:t xml:space="preserve"> </w:t>
        </w:r>
        <w:r>
          <w:rPr>
            <w:rFonts w:hint="eastAsia"/>
            <w:lang w:eastAsia="zh-CN"/>
          </w:rPr>
          <w:t>服从均值为零</w:t>
        </w:r>
        <w:r>
          <w:rPr>
            <w:rFonts w:hint="eastAsia"/>
            <w:lang w:eastAsia="zh-CN"/>
          </w:rPr>
          <w:lastRenderedPageBreak/>
          <w:t>的多元正态分布。因此，在建立混合模型前需要假设是否存在随机效应间的相关性，一般混合模型建立时会默认存在随机效应间的相关性。</w:t>
        </w:r>
      </w:ins>
    </w:p>
    <w:p w14:paraId="720CC089" w14:textId="77777777" w:rsidR="000B3538" w:rsidRDefault="000B3538" w:rsidP="000B3538">
      <w:pPr>
        <w:pStyle w:val="a0"/>
        <w:rPr>
          <w:ins w:id="279" w:author="晚坷 潘" w:date="2022-08-22T17:16:00Z"/>
          <w:lang w:eastAsia="zh-CN"/>
        </w:rPr>
      </w:pPr>
      <w:ins w:id="280" w:author="晚坷 潘" w:date="2022-08-22T17:16:00Z">
        <w:r>
          <w:rPr>
            <w:rFonts w:hint="eastAsia"/>
            <w:lang w:eastAsia="zh-CN"/>
          </w:rPr>
          <w:t>总的来说，混合效应模型是一般线性模型的扩展形式，其特点在于允许模型截距与斜率随着某一变量（通常为被试或者实验材料）变化，以此解释个体差异或实验材料差异对于实验效应的影响。使用混合效应模型可以解决数据间依赖与嵌套的问题，很好的弥补了重复测量方差分析的不足，提高对于实验效应估计的准确性。</w:t>
        </w:r>
      </w:ins>
    </w:p>
    <w:p w14:paraId="3A6F43F7" w14:textId="1C18F8C3" w:rsidR="00152C3E" w:rsidRPr="00357D77" w:rsidDel="000B3538" w:rsidRDefault="005C1F68" w:rsidP="00152C3E">
      <w:pPr>
        <w:pStyle w:val="a0"/>
        <w:rPr>
          <w:del w:id="281" w:author="晚坷 潘" w:date="2022-08-22T17:16:00Z"/>
          <w:rFonts w:hint="eastAsia"/>
          <w:lang w:eastAsia="zh-CN"/>
        </w:rPr>
        <w:pPrChange w:id="282" w:author="晚坷 潘" w:date="2022-08-22T15:25:00Z">
          <w:pPr>
            <w:pStyle w:val="FirstParagraph"/>
          </w:pPr>
        </w:pPrChange>
      </w:pPr>
      <w:del w:id="283" w:author="晚坷 潘" w:date="2022-08-22T17:16:00Z">
        <w:r w:rsidDel="000B3538">
          <w:rPr>
            <w:lang w:eastAsia="zh-CN"/>
          </w:rPr>
          <w:delText>混合</w:delText>
        </w:r>
        <w:r w:rsidR="00090757" w:rsidDel="000B3538">
          <w:rPr>
            <w:rFonts w:hint="eastAsia"/>
            <w:lang w:eastAsia="zh-CN"/>
          </w:rPr>
          <w:delText>效应</w:delText>
        </w:r>
        <w:r w:rsidDel="000B3538">
          <w:rPr>
            <w:lang w:eastAsia="zh-CN"/>
          </w:rPr>
          <w:delText>模型</w:delText>
        </w:r>
        <w:r w:rsidDel="000B3538">
          <w:rPr>
            <w:lang w:eastAsia="zh-CN"/>
          </w:rPr>
          <w:delText xml:space="preserve"> </w:delText>
        </w:r>
        <w:r w:rsidDel="000B3538">
          <w:fldChar w:fldCharType="begin"/>
        </w:r>
        <w:r w:rsidR="003573AD" w:rsidDel="000B3538">
          <w:rPr>
            <w:rFonts w:hint="eastAsia"/>
            <w:lang w:eastAsia="zh-CN"/>
          </w:rPr>
          <w:delInstrText xml:space="preserve"> ADDIN ZOTERO_ITEM CSL_CITATION {"citationID":"fmvbhgin","properties":{"formattedCitation":"(Baayen\\uc0\\u31561{}, 2008)","plainCitation":"(Baayen</w:delInstrText>
        </w:r>
        <w:r w:rsidR="003573AD" w:rsidDel="000B3538">
          <w:rPr>
            <w:rFonts w:hint="eastAsia"/>
            <w:lang w:eastAsia="zh-CN"/>
          </w:rPr>
          <w:delInstrText>等</w:delInstrText>
        </w:r>
        <w:r w:rsidR="003573AD" w:rsidDel="000B3538">
          <w:rPr>
            <w:rFonts w:hint="eastAsia"/>
            <w:lang w:eastAsia="zh-CN"/>
          </w:rPr>
          <w:delInstrText>, 2008)","noteIndex":0},"citationItems":[{"id":26775,"uris":["http://zotero.org/groups/4751537/items/CN9A55</w:delInstrText>
        </w:r>
        <w:r w:rsidR="003573AD" w:rsidDel="000B3538">
          <w:rPr>
            <w:lang w:eastAsia="zh-CN"/>
          </w:rPr>
          <w:delInstrText xml:space="preserve">L8"],"itemData":{"id":26775,"type":"article-journal","archive_location":"6477 citation(s)","container-title":"Journal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citation-key":"baayen2008"},"prefix":"","suffix":""}],"schema":"https://github.com/citation-style-language/schema/raw/master/csl-citation.json"} </w:delInstrText>
        </w:r>
        <w:r w:rsidDel="000B3538">
          <w:fldChar w:fldCharType="separate"/>
        </w:r>
        <w:r w:rsidR="003573AD" w:rsidRPr="003573AD" w:rsidDel="000B3538">
          <w:rPr>
            <w:rFonts w:cs="Times New Roman"/>
            <w:lang w:eastAsia="zh-CN"/>
          </w:rPr>
          <w:delText>(Baayen</w:delText>
        </w:r>
        <w:r w:rsidR="003573AD" w:rsidRPr="003573AD" w:rsidDel="000B3538">
          <w:rPr>
            <w:rFonts w:cs="Times New Roman"/>
            <w:lang w:eastAsia="zh-CN"/>
          </w:rPr>
          <w:delText>等</w:delText>
        </w:r>
        <w:r w:rsidR="003573AD" w:rsidRPr="003573AD" w:rsidDel="000B3538">
          <w:rPr>
            <w:rFonts w:cs="Times New Roman"/>
            <w:lang w:eastAsia="zh-CN"/>
          </w:rPr>
          <w:delText>, 2008)</w:delText>
        </w:r>
        <w:r w:rsidDel="000B3538">
          <w:fldChar w:fldCharType="end"/>
        </w:r>
        <w:r w:rsidDel="000B3538">
          <w:rPr>
            <w:lang w:eastAsia="zh-CN"/>
          </w:rPr>
          <w:delText>是线性回归模型的</w:delText>
        </w:r>
        <w:r w:rsidR="009F0815" w:rsidDel="000B3538">
          <w:rPr>
            <w:rFonts w:hint="eastAsia"/>
            <w:lang w:eastAsia="zh-CN"/>
          </w:rPr>
          <w:delText>一种</w:delText>
        </w:r>
        <w:r w:rsidDel="000B3538">
          <w:rPr>
            <w:lang w:eastAsia="zh-CN"/>
          </w:rPr>
          <w:delText>扩展</w:delText>
        </w:r>
        <w:r w:rsidR="009F0815" w:rsidDel="000B3538">
          <w:rPr>
            <w:rFonts w:hint="eastAsia"/>
            <w:lang w:eastAsia="zh-CN"/>
          </w:rPr>
          <w:delText>形式</w:delText>
        </w:r>
        <w:r w:rsidDel="000B3538">
          <w:rPr>
            <w:lang w:eastAsia="zh-CN"/>
          </w:rPr>
          <w:delText>。</w:delText>
        </w:r>
        <w:r w:rsidR="00794714" w:rsidDel="000B3538">
          <w:rPr>
            <w:rFonts w:hint="eastAsia"/>
            <w:lang w:eastAsia="zh-CN"/>
          </w:rPr>
          <w:delText>如前文所述，</w:delText>
        </w:r>
        <w:commentRangeStart w:id="284"/>
        <w:commentRangeStart w:id="285"/>
        <w:r w:rsidDel="000B3538">
          <w:rPr>
            <w:lang w:eastAsia="zh-CN"/>
          </w:rPr>
          <w:delText>与</w:delText>
        </w:r>
        <w:r w:rsidR="00DF1205" w:rsidRPr="00DF1205" w:rsidDel="000B3538">
          <w:rPr>
            <w:rFonts w:hint="eastAsia"/>
            <w:lang w:eastAsia="zh-CN"/>
          </w:rPr>
          <w:delText>重复测量方差分析</w:delText>
        </w:r>
        <w:r w:rsidDel="000B3538">
          <w:rPr>
            <w:lang w:eastAsia="zh-CN"/>
          </w:rPr>
          <w:delText>相比</w:delText>
        </w:r>
        <w:commentRangeEnd w:id="284"/>
        <w:r w:rsidR="00134169" w:rsidDel="000B3538">
          <w:rPr>
            <w:rStyle w:val="af6"/>
          </w:rPr>
          <w:commentReference w:id="284"/>
        </w:r>
        <w:commentRangeEnd w:id="285"/>
        <w:r w:rsidR="009F0815" w:rsidDel="000B3538">
          <w:rPr>
            <w:rStyle w:val="af6"/>
          </w:rPr>
          <w:commentReference w:id="285"/>
        </w:r>
        <w:r w:rsidDel="000B3538">
          <w:rPr>
            <w:lang w:eastAsia="zh-CN"/>
          </w:rPr>
          <w:delText>，</w:delText>
        </w:r>
        <w:r w:rsidR="00DF1205" w:rsidDel="000B3538">
          <w:rPr>
            <w:lang w:eastAsia="zh-CN"/>
          </w:rPr>
          <w:delText>混合效应模</w:delText>
        </w:r>
        <w:r w:rsidR="009F0815" w:rsidDel="000B3538">
          <w:rPr>
            <w:rFonts w:hint="eastAsia"/>
            <w:lang w:eastAsia="zh-CN"/>
          </w:rPr>
          <w:delText>的优势在于</w:delText>
        </w:r>
        <w:r w:rsidDel="000B3538">
          <w:rPr>
            <w:lang w:eastAsia="zh-CN"/>
          </w:rPr>
          <w:delText>可以提供更准确的效应估计，以及更高的统计检验力</w:delText>
        </w:r>
        <w:r w:rsidDel="000B3538">
          <w:rPr>
            <w:lang w:eastAsia="zh-CN"/>
          </w:rPr>
          <w:delText xml:space="preserve"> </w:delText>
        </w:r>
        <w:r w:rsidDel="000B3538">
          <w:fldChar w:fldCharType="begin"/>
        </w:r>
        <w:r w:rsidR="003573AD" w:rsidDel="000B3538">
          <w:rPr>
            <w:rFonts w:hint="eastAsia"/>
            <w:lang w:eastAsia="zh-CN"/>
          </w:rPr>
          <w:delInstrText xml:space="preserve"> ADDIN ZOTERO_ITEM CSL_CITATION {"citationID":"ovydpchq","properties":{"formattedCitation":"(Tuerlinckx\\uc0\\u31561{}, 2006)","plainCitation":"(Tuerlinckx</w:delInstrText>
        </w:r>
        <w:r w:rsidR="003573AD" w:rsidDel="000B3538">
          <w:rPr>
            <w:rFonts w:hint="eastAsia"/>
            <w:lang w:eastAsia="zh-CN"/>
          </w:rPr>
          <w:delInstrText>等</w:delInstrText>
        </w:r>
        <w:r w:rsidR="003573AD" w:rsidDel="000B3538">
          <w:rPr>
            <w:rFonts w:hint="eastAsia"/>
            <w:lang w:eastAsia="zh-CN"/>
          </w:rPr>
          <w:delInstrText>, 2006)","noteIndex":0},"citationItems":[{"id":27417,"uris":["http://zotero.org/groups/4751537/item</w:delInstrText>
        </w:r>
        <w:r w:rsidR="003573AD" w:rsidDel="000B3538">
          <w:rPr>
            <w:lang w:eastAsia="zh-CN"/>
          </w:rPr>
          <w:delInstrText>s/QYQ72SNJ"],"itemData":{"id":27417,"type":"article-journal","abstract":"We present a review of statistical inference in generalized linear mixed models (GLMMs). GLMMs are an extension of generalized linear models and are suitable for the analysis of non-normal data with a clustered structure. A GLMM contains parameters common to all clusters (fixed regression effects and variance components) and cluster-specific parameters. The latter parameters are assumed to be randomly drawn from a population distribution. The parameters of this population distribution (the variance components) have to be estimated together with the fixed effects. We focus on the case in which the cluster-specific parameters are normally distributed. The cluster-specific effects are integrated out of the likelihood so that the fixed effects and variance components can be estimated. Unfortunately, the integral over the cluster-specific effects is intractable for most GLMMs with a normal mixing distribution. Within a classical statistical framework, we distinguish between two broad classes of methods to handle this intractable integral: methods that rely on a numerical approximation to the integral and methods that use an analytical approximation to the integrand. Finally, we present an overview of available methods for testing hypotheses about the parameters of GLMMs. © 2006 The British Psychological Society.","archive_location":"140 citation(s)","container-title":"British Journal of Mathematical and Statistical Psychology","DOI":"10.1348/000711005x79857","issue":"2","page":"225-255","title":"Statistical inference in generalized linear mixed models: A review","volume":"59","auth</w:delInstrText>
        </w:r>
        <w:r w:rsidR="003573AD" w:rsidDel="000B3538">
          <w:delInstrText xml:space="preserve">or":[{"family":"Tuerlinckx","given":"Francis"},{"family":"Rijmen","given":"Frank"},{"family":"Verbeke","given":"Geert"},{"family":"De Boeck","given":"Paul"}],"issued":{"date-parts":[["2006"]]},"citation-key":"tuerlinckx2006"},"prefix":"","suffix":""}],"schema":"https://github.com/citation-style-language/schema/raw/master/csl-citation.json"} </w:delInstrText>
        </w:r>
        <w:r w:rsidDel="000B3538">
          <w:fldChar w:fldCharType="separate"/>
        </w:r>
        <w:r w:rsidR="003573AD" w:rsidRPr="003573AD" w:rsidDel="000B3538">
          <w:rPr>
            <w:rFonts w:cs="Times New Roman"/>
          </w:rPr>
          <w:delText>(Tuerlinckx</w:delText>
        </w:r>
        <w:r w:rsidR="003573AD" w:rsidRPr="003573AD" w:rsidDel="000B3538">
          <w:rPr>
            <w:rFonts w:cs="Times New Roman"/>
          </w:rPr>
          <w:delText>等</w:delText>
        </w:r>
        <w:r w:rsidR="003573AD" w:rsidRPr="003573AD" w:rsidDel="000B3538">
          <w:rPr>
            <w:rFonts w:cs="Times New Roman"/>
          </w:rPr>
          <w:delText>, 2006)</w:delText>
        </w:r>
        <w:r w:rsidDel="000B3538">
          <w:fldChar w:fldCharType="end"/>
        </w:r>
        <w:r w:rsidDel="000B3538">
          <w:delText>。</w:delText>
        </w:r>
        <w:r w:rsidDel="000B3538">
          <w:delText xml:space="preserve"> </w:delText>
        </w:r>
        <w:r w:rsidR="00DF1205" w:rsidDel="000B3538">
          <w:rPr>
            <w:rFonts w:hint="eastAsia"/>
            <w:lang w:eastAsia="zh-CN"/>
          </w:rPr>
          <w:delText>混合效应模型</w:delText>
        </w:r>
        <w:r w:rsidR="00794714" w:rsidDel="000B3538">
          <w:rPr>
            <w:rFonts w:hint="eastAsia"/>
            <w:lang w:eastAsia="zh-CN"/>
          </w:rPr>
          <w:delText>得名于该模型同时</w:delText>
        </w:r>
        <w:r w:rsidR="00DA2C2B" w:rsidDel="000B3538">
          <w:rPr>
            <w:rFonts w:hint="eastAsia"/>
            <w:lang w:eastAsia="zh-CN"/>
          </w:rPr>
          <w:delText>考虑</w:delText>
        </w:r>
        <w:r w:rsidR="00794714" w:rsidDel="000B3538">
          <w:rPr>
            <w:rFonts w:hint="eastAsia"/>
            <w:lang w:eastAsia="zh-CN"/>
          </w:rPr>
          <w:delText>了</w:delText>
        </w:r>
        <w:r w:rsidDel="000B3538">
          <w:rPr>
            <w:lang w:eastAsia="zh-CN"/>
          </w:rPr>
          <w:delText>固定效应</w:delText>
        </w:r>
        <w:r w:rsidR="00794714" w:rsidDel="000B3538">
          <w:rPr>
            <w:rFonts w:hint="eastAsia"/>
            <w:lang w:eastAsia="zh-CN"/>
          </w:rPr>
          <w:delText>（</w:delText>
        </w:r>
        <w:r w:rsidR="00794714" w:rsidDel="000B3538">
          <w:rPr>
            <w:rFonts w:hint="eastAsia"/>
            <w:lang w:eastAsia="zh-CN"/>
          </w:rPr>
          <w:delText>fiexed</w:delText>
        </w:r>
        <w:r w:rsidR="00794714" w:rsidDel="000B3538">
          <w:rPr>
            <w:lang w:eastAsia="zh-CN"/>
          </w:rPr>
          <w:delText xml:space="preserve"> </w:delText>
        </w:r>
        <w:r w:rsidR="00794714" w:rsidDel="000B3538">
          <w:rPr>
            <w:rFonts w:hint="eastAsia"/>
            <w:lang w:eastAsia="zh-CN"/>
          </w:rPr>
          <w:delText>effects</w:delText>
        </w:r>
        <w:r w:rsidR="00794714" w:rsidDel="000B3538">
          <w:rPr>
            <w:rFonts w:hint="eastAsia"/>
            <w:lang w:eastAsia="zh-CN"/>
          </w:rPr>
          <w:delText>）和</w:delText>
        </w:r>
        <w:r w:rsidDel="000B3538">
          <w:rPr>
            <w:lang w:eastAsia="zh-CN"/>
          </w:rPr>
          <w:delText>随机效应（</w:delText>
        </w:r>
        <w:r w:rsidDel="000B3538">
          <w:rPr>
            <w:lang w:eastAsia="zh-CN"/>
          </w:rPr>
          <w:delText>random effects</w:delText>
        </w:r>
        <w:r w:rsidDel="000B3538">
          <w:rPr>
            <w:lang w:eastAsia="zh-CN"/>
          </w:rPr>
          <w:delText>）。其中，</w:delText>
        </w:r>
      </w:del>
      <w:del w:id="286" w:author="晚坷 潘" w:date="2022-08-22T11:29:00Z">
        <w:r w:rsidDel="00180425">
          <w:rPr>
            <w:lang w:eastAsia="zh-CN"/>
          </w:rPr>
          <w:delText>固定效应</w:delText>
        </w:r>
        <w:r w:rsidR="00DA2C2B" w:rsidDel="00180425">
          <w:rPr>
            <w:rFonts w:hint="eastAsia"/>
            <w:lang w:eastAsia="zh-CN"/>
          </w:rPr>
          <w:delText>是</w:delText>
        </w:r>
        <w:r w:rsidDel="00180425">
          <w:rPr>
            <w:lang w:eastAsia="zh-CN"/>
          </w:rPr>
          <w:delText>特定</w:delText>
        </w:r>
        <w:commentRangeStart w:id="287"/>
        <w:r w:rsidDel="00180425">
          <w:rPr>
            <w:lang w:eastAsia="zh-CN"/>
          </w:rPr>
          <w:delText>模型</w:delText>
        </w:r>
      </w:del>
      <w:del w:id="288" w:author="晚坷 潘" w:date="2022-08-21T16:34:00Z">
        <w:r w:rsidDel="00690F84">
          <w:rPr>
            <w:rFonts w:hint="eastAsia"/>
            <w:lang w:eastAsia="zh-CN"/>
          </w:rPr>
          <w:delText>项</w:delText>
        </w:r>
        <w:commentRangeEnd w:id="287"/>
        <w:r w:rsidR="00DA2C2B" w:rsidDel="00690F84">
          <w:rPr>
            <w:rStyle w:val="af6"/>
            <w:rFonts w:hint="eastAsia"/>
            <w:lang w:eastAsia="zh-CN"/>
          </w:rPr>
          <w:commentReference w:id="287"/>
        </w:r>
        <w:r w:rsidDel="00690F84">
          <w:rPr>
            <w:rFonts w:hint="eastAsia"/>
            <w:lang w:eastAsia="zh-CN"/>
          </w:rPr>
          <w:delText>（</w:delText>
        </w:r>
      </w:del>
      <w:del w:id="289" w:author="晚坷 潘" w:date="2022-08-22T11:29:00Z">
        <w:r w:rsidR="00DA2C2B" w:rsidDel="00180425">
          <w:rPr>
            <w:rFonts w:hint="eastAsia"/>
            <w:lang w:eastAsia="zh-CN"/>
          </w:rPr>
          <w:delText>例如</w:delText>
        </w:r>
        <w:r w:rsidDel="00180425">
          <w:rPr>
            <w:lang w:eastAsia="zh-CN"/>
          </w:rPr>
          <w:delText>主效应</w:delText>
        </w:r>
        <w:r w:rsidR="00DA2C2B" w:rsidDel="00180425">
          <w:rPr>
            <w:rFonts w:hint="eastAsia"/>
            <w:lang w:eastAsia="zh-CN"/>
          </w:rPr>
          <w:delText>和</w:delText>
        </w:r>
        <w:r w:rsidDel="00180425">
          <w:rPr>
            <w:lang w:eastAsia="zh-CN"/>
          </w:rPr>
          <w:delText>交互作用）或参数在总体或群体层面对因变量的平均效应。固定效应通常是研究者感兴趣的实验操作变量</w:delText>
        </w:r>
        <w:commentRangeStart w:id="290"/>
        <w:r w:rsidDel="00180425">
          <w:rPr>
            <w:lang w:eastAsia="zh-CN"/>
          </w:rPr>
          <w:delText>，它的统计学意义与方差分析或回归模型中对给定</w:delText>
        </w:r>
      </w:del>
      <w:del w:id="291" w:author="晚坷 潘" w:date="2022-08-21T16:34:00Z">
        <w:r w:rsidDel="00690F84">
          <w:rPr>
            <w:lang w:eastAsia="zh-CN"/>
          </w:rPr>
          <w:delText>项</w:delText>
        </w:r>
      </w:del>
      <w:del w:id="292" w:author="晚坷 潘" w:date="2022-08-22T11:29:00Z">
        <w:r w:rsidDel="00180425">
          <w:rPr>
            <w:lang w:eastAsia="zh-CN"/>
          </w:rPr>
          <w:delText>的统计检验的结果基本相同，即固定效应可以用来检验因素水平之间的差异性假设</w:delText>
        </w:r>
        <w:commentRangeEnd w:id="290"/>
        <w:r w:rsidR="005948EB" w:rsidDel="00180425">
          <w:rPr>
            <w:rStyle w:val="af6"/>
          </w:rPr>
          <w:commentReference w:id="290"/>
        </w:r>
      </w:del>
      <w:del w:id="293" w:author="晚坷 潘" w:date="2022-08-22T17:16:00Z">
        <w:r w:rsidDel="000B3538">
          <w:rPr>
            <w:lang w:eastAsia="zh-CN"/>
          </w:rPr>
          <w:delText>。相比之下，随机效应</w:delText>
        </w:r>
        <w:r w:rsidR="0088333D" w:rsidDel="000B3538">
          <w:rPr>
            <w:rFonts w:hint="eastAsia"/>
            <w:lang w:eastAsia="zh-CN"/>
          </w:rPr>
          <w:delText>的目标在于</w:delText>
        </w:r>
        <w:r w:rsidDel="000B3538">
          <w:rPr>
            <w:lang w:eastAsia="zh-CN"/>
          </w:rPr>
          <w:delText>解释</w:delText>
        </w:r>
        <w:r w:rsidR="0088333D" w:rsidDel="000B3538">
          <w:rPr>
            <w:rFonts w:hint="eastAsia"/>
            <w:lang w:eastAsia="zh-CN"/>
          </w:rPr>
          <w:delText>那些固定效应无法解释的</w:delText>
        </w:r>
        <w:r w:rsidDel="000B3538">
          <w:rPr>
            <w:lang w:eastAsia="zh-CN"/>
          </w:rPr>
          <w:delText>随机</w:delText>
        </w:r>
        <w:r w:rsidR="0088333D" w:rsidDel="000B3538">
          <w:rPr>
            <w:rFonts w:hint="eastAsia"/>
            <w:lang w:eastAsia="zh-CN"/>
          </w:rPr>
          <w:delText>变异</w:delText>
        </w:r>
        <w:r w:rsidDel="000B3538">
          <w:rPr>
            <w:lang w:eastAsia="zh-CN"/>
          </w:rPr>
          <w:delText>，</w:delText>
        </w:r>
      </w:del>
      <w:del w:id="294" w:author="晚坷 潘" w:date="2022-08-22T11:27:00Z">
        <w:r w:rsidDel="00180425">
          <w:rPr>
            <w:lang w:eastAsia="zh-CN"/>
          </w:rPr>
          <w:delText>比如不同被试与不同实验刺激带来的变异，</w:delText>
        </w:r>
      </w:del>
      <w:del w:id="295" w:author="晚坷 潘" w:date="2022-08-22T17:16:00Z">
        <w:r w:rsidDel="000B3538">
          <w:rPr>
            <w:lang w:eastAsia="zh-CN"/>
          </w:rPr>
          <w:delText>而这些</w:delText>
        </w:r>
        <w:r w:rsidR="0088333D" w:rsidDel="000B3538">
          <w:rPr>
            <w:rFonts w:hint="eastAsia"/>
            <w:lang w:eastAsia="zh-CN"/>
          </w:rPr>
          <w:delText>随机变异</w:delText>
        </w:r>
        <w:r w:rsidR="005948EB" w:rsidDel="000B3538">
          <w:rPr>
            <w:rFonts w:hint="eastAsia"/>
            <w:lang w:eastAsia="zh-CN"/>
          </w:rPr>
          <w:delText>通常</w:delText>
        </w:r>
        <w:r w:rsidDel="000B3538">
          <w:rPr>
            <w:lang w:eastAsia="zh-CN"/>
          </w:rPr>
          <w:delText>是研究者不感兴趣</w:delText>
        </w:r>
        <w:commentRangeStart w:id="296"/>
        <w:r w:rsidDel="000B3538">
          <w:rPr>
            <w:lang w:eastAsia="zh-CN"/>
          </w:rPr>
          <w:delText>以及想要控制的变异</w:delText>
        </w:r>
        <w:commentRangeEnd w:id="296"/>
        <w:r w:rsidR="005948EB" w:rsidDel="000B3538">
          <w:rPr>
            <w:rStyle w:val="af6"/>
          </w:rPr>
          <w:commentReference w:id="296"/>
        </w:r>
      </w:del>
      <w:del w:id="297" w:author="晚坷 潘" w:date="2022-08-22T15:13:00Z">
        <w:r w:rsidDel="00236C82">
          <w:rPr>
            <w:lang w:eastAsia="zh-CN"/>
          </w:rPr>
          <w:delText>需要注意的是，随机变量的来源必须是</w:delText>
        </w:r>
        <w:r w:rsidR="00960618" w:rsidDel="00236C82">
          <w:rPr>
            <w:rFonts w:hint="eastAsia"/>
            <w:lang w:eastAsia="zh-CN"/>
          </w:rPr>
          <w:delText>分类</w:delText>
        </w:r>
        <w:r w:rsidDel="00236C82">
          <w:rPr>
            <w:lang w:eastAsia="zh-CN"/>
          </w:rPr>
          <w:delText>变量，</w:delText>
        </w:r>
        <w:r w:rsidR="00960618" w:rsidDel="00236C82">
          <w:rPr>
            <w:rFonts w:hint="eastAsia"/>
            <w:lang w:eastAsia="zh-CN"/>
          </w:rPr>
          <w:delText>比</w:delText>
        </w:r>
        <w:r w:rsidDel="00236C82">
          <w:rPr>
            <w:lang w:eastAsia="zh-CN"/>
          </w:rPr>
          <w:delText>如实验刺激或被试，而连续变量不能作为随机效应。</w:delText>
        </w:r>
      </w:del>
      <w:del w:id="298" w:author="晚坷 潘" w:date="2022-08-22T17:16:00Z">
        <w:r w:rsidDel="000B3538">
          <w:rPr>
            <w:lang w:eastAsia="zh-CN"/>
          </w:rPr>
          <w:delText>在</w:delText>
        </w:r>
        <w:r w:rsidR="00960618" w:rsidDel="000B3538">
          <w:rPr>
            <w:rFonts w:hint="eastAsia"/>
            <w:lang w:eastAsia="zh-CN"/>
          </w:rPr>
          <w:delText>实际操作</w:delText>
        </w:r>
        <w:r w:rsidDel="000B3538">
          <w:rPr>
            <w:lang w:eastAsia="zh-CN"/>
          </w:rPr>
          <w:delText>中，</w:delText>
        </w:r>
        <w:r w:rsidR="00960618" w:rsidDel="000B3538">
          <w:rPr>
            <w:rFonts w:hint="eastAsia"/>
            <w:lang w:eastAsia="zh-CN"/>
          </w:rPr>
          <w:delText>加入</w:delText>
        </w:r>
        <w:r w:rsidDel="000B3538">
          <w:rPr>
            <w:lang w:eastAsia="zh-CN"/>
          </w:rPr>
          <w:delText>随机效应的意义在于当研究者希望了解某个</w:delText>
        </w:r>
      </w:del>
      <w:commentRangeStart w:id="299"/>
      <w:del w:id="300" w:author="晚坷 潘" w:date="2022-08-22T11:39:00Z">
        <w:r w:rsidDel="00960618">
          <w:rPr>
            <w:lang w:eastAsia="zh-CN"/>
          </w:rPr>
          <w:delText>实验因子</w:delText>
        </w:r>
        <w:commentRangeEnd w:id="299"/>
        <w:r w:rsidR="00246817" w:rsidRPr="00960618" w:rsidDel="00960618">
          <w:rPr>
            <w:lang w:eastAsia="zh-CN"/>
          </w:rPr>
          <w:commentReference w:id="299"/>
        </w:r>
      </w:del>
      <w:del w:id="301" w:author="晚坷 潘" w:date="2022-08-22T17:16:00Z">
        <w:r w:rsidDel="000B3538">
          <w:rPr>
            <w:lang w:eastAsia="zh-CN"/>
          </w:rPr>
          <w:delText>是否对所有被试具有普遍影响时，即实验</w:delText>
        </w:r>
      </w:del>
      <w:del w:id="302" w:author="晚坷 潘" w:date="2022-08-22T11:39:00Z">
        <w:r w:rsidDel="00960618">
          <w:rPr>
            <w:lang w:eastAsia="zh-CN"/>
          </w:rPr>
          <w:delText>因子的</w:delText>
        </w:r>
      </w:del>
      <w:del w:id="303" w:author="晚坷 潘" w:date="2022-08-22T17:16:00Z">
        <w:r w:rsidDel="000B3538">
          <w:rPr>
            <w:lang w:eastAsia="zh-CN"/>
          </w:rPr>
          <w:delText>效应</w:delText>
        </w:r>
        <w:r w:rsidR="00960618" w:rsidDel="000B3538">
          <w:rPr>
            <w:rFonts w:hint="eastAsia"/>
            <w:lang w:eastAsia="zh-CN"/>
          </w:rPr>
          <w:delText>会</w:delText>
        </w:r>
        <w:r w:rsidDel="000B3538">
          <w:rPr>
            <w:lang w:eastAsia="zh-CN"/>
          </w:rPr>
          <w:delText>不会受到</w:delText>
        </w:r>
        <w:r w:rsidR="00960618" w:rsidDel="000B3538">
          <w:rPr>
            <w:rFonts w:hint="eastAsia"/>
            <w:lang w:eastAsia="zh-CN"/>
          </w:rPr>
          <w:delText>不同</w:delText>
        </w:r>
        <w:r w:rsidDel="000B3538">
          <w:rPr>
            <w:lang w:eastAsia="zh-CN"/>
          </w:rPr>
          <w:delText>被试差异</w:delText>
        </w:r>
        <w:r w:rsidR="00960618" w:rsidDel="000B3538">
          <w:rPr>
            <w:rFonts w:hint="eastAsia"/>
            <w:lang w:eastAsia="zh-CN"/>
          </w:rPr>
          <w:delText>的</w:delText>
        </w:r>
        <w:r w:rsidDel="000B3538">
          <w:rPr>
            <w:lang w:eastAsia="zh-CN"/>
          </w:rPr>
          <w:delText>影响</w:delText>
        </w:r>
        <w:r w:rsidR="00960618" w:rsidDel="000B3538">
          <w:rPr>
            <w:rFonts w:hint="eastAsia"/>
            <w:lang w:eastAsia="zh-CN"/>
          </w:rPr>
          <w:delText>时</w:delText>
        </w:r>
        <w:r w:rsidDel="000B3538">
          <w:rPr>
            <w:lang w:eastAsia="zh-CN"/>
          </w:rPr>
          <w:delText>，通过在模型中指定随机效应，研究者可以</w:delText>
        </w:r>
        <w:r w:rsidR="00960618" w:rsidDel="000B3538">
          <w:rPr>
            <w:rFonts w:hint="eastAsia"/>
            <w:lang w:eastAsia="zh-CN"/>
          </w:rPr>
          <w:delText>分离出</w:delText>
        </w:r>
        <w:r w:rsidDel="000B3538">
          <w:rPr>
            <w:lang w:eastAsia="zh-CN"/>
          </w:rPr>
          <w:delText>被试差异</w:delText>
        </w:r>
        <w:r w:rsidR="00D1252F" w:rsidDel="000B3538">
          <w:rPr>
            <w:rFonts w:hint="eastAsia"/>
            <w:lang w:eastAsia="zh-CN"/>
          </w:rPr>
          <w:delText>对实验效应</w:delText>
        </w:r>
        <w:r w:rsidR="003F5221" w:rsidDel="000B3538">
          <w:rPr>
            <w:rFonts w:hint="eastAsia"/>
            <w:lang w:eastAsia="zh-CN"/>
          </w:rPr>
          <w:delText>的</w:delText>
        </w:r>
        <w:r w:rsidR="00D1252F" w:rsidDel="000B3538">
          <w:rPr>
            <w:rFonts w:hint="eastAsia"/>
            <w:lang w:eastAsia="zh-CN"/>
          </w:rPr>
          <w:delText>影响</w:delText>
        </w:r>
        <w:r w:rsidDel="000B3538">
          <w:rPr>
            <w:lang w:eastAsia="zh-CN"/>
          </w:rPr>
          <w:delText>，从而获得一个更普遍的对固定效应更精确的估计。</w:delText>
        </w:r>
      </w:del>
    </w:p>
    <w:p w14:paraId="152A6050" w14:textId="3F009FBF" w:rsidR="00334ED1" w:rsidDel="000B3538" w:rsidRDefault="005C1F68">
      <w:pPr>
        <w:pStyle w:val="a0"/>
        <w:rPr>
          <w:del w:id="304" w:author="晚坷 潘" w:date="2022-08-22T17:16:00Z"/>
          <w:lang w:eastAsia="zh-CN"/>
        </w:rPr>
      </w:pPr>
      <w:del w:id="305" w:author="晚坷 潘" w:date="2022-08-22T17:16:00Z">
        <w:r w:rsidDel="000B3538">
          <w:rPr>
            <w:lang w:eastAsia="zh-CN"/>
          </w:rPr>
          <w:lastRenderedPageBreak/>
          <w:delText>为了让读者更好的理解固定效应与随机效应的概念，以及混合效应模型与方差分析的关系，我们将从最基本的</w:delText>
        </w:r>
        <w:r w:rsidR="00111567" w:rsidDel="000B3538">
          <w:rPr>
            <w:rFonts w:hint="eastAsia"/>
            <w:lang w:eastAsia="zh-CN"/>
          </w:rPr>
          <w:delText>一般线性</w:delText>
        </w:r>
        <w:r w:rsidDel="000B3538">
          <w:rPr>
            <w:rFonts w:hint="eastAsia"/>
            <w:lang w:eastAsia="zh-CN"/>
          </w:rPr>
          <w:delText>模</w:delText>
        </w:r>
        <w:r w:rsidDel="000B3538">
          <w:rPr>
            <w:lang w:eastAsia="zh-CN"/>
          </w:rPr>
          <w:delText>型</w:delText>
        </w:r>
        <w:r w:rsidRPr="00111567" w:rsidDel="000B3538">
          <w:rPr>
            <w:rFonts w:hint="eastAsia"/>
            <w:strike/>
            <w:lang w:eastAsia="zh-CN"/>
            <w:rPrChange w:id="306" w:author="Haiyang Jin" w:date="2022-08-20T11:15:00Z">
              <w:rPr>
                <w:rFonts w:hint="eastAsia"/>
                <w:lang w:eastAsia="zh-CN"/>
              </w:rPr>
            </w:rPrChange>
          </w:rPr>
          <w:delText>与方差分析</w:delText>
        </w:r>
        <w:r w:rsidR="00AC35A1" w:rsidRPr="00111567" w:rsidDel="000B3538">
          <w:rPr>
            <w:rStyle w:val="af6"/>
            <w:strike/>
            <w:rPrChange w:id="307" w:author="Haiyang Jin" w:date="2022-08-20T11:15:00Z">
              <w:rPr>
                <w:rStyle w:val="af6"/>
              </w:rPr>
            </w:rPrChange>
          </w:rPr>
          <w:commentReference w:id="308"/>
        </w:r>
        <w:r w:rsidDel="000B3538">
          <w:rPr>
            <w:lang w:eastAsia="zh-CN"/>
          </w:rPr>
          <w:delText>的数学原理开始介绍，以便读者更好的理解为何混合效应模型可以解决传统分析方法无法解决的问题。</w:delText>
        </w:r>
      </w:del>
    </w:p>
    <w:bookmarkStart w:id="309" w:name="eq:eq1"/>
    <w:p w14:paraId="15BDA6B8" w14:textId="08865B88" w:rsidR="00334ED1" w:rsidDel="000B3538" w:rsidRDefault="00000000">
      <w:pPr>
        <w:pStyle w:val="a0"/>
        <w:rPr>
          <w:del w:id="310" w:author="晚坷 潘" w:date="2022-08-22T17:16:00Z"/>
        </w:rPr>
      </w:pPr>
      <m:oMathPara>
        <m:oMathParaPr>
          <m:jc m:val="center"/>
        </m:oMathParaPr>
        <m:oMath>
          <m:sSub>
            <m:sSubPr>
              <m:ctrlPr>
                <w:del w:id="311" w:author="晚坷 潘" w:date="2022-08-22T17:16:00Z">
                  <w:rPr>
                    <w:rFonts w:ascii="Cambria Math" w:hAnsi="Cambria Math"/>
                  </w:rPr>
                </w:del>
              </m:ctrlPr>
            </m:sSubPr>
            <m:e>
              <m:r>
                <w:del w:id="312" w:author="晚坷 潘" w:date="2022-08-22T17:16:00Z">
                  <w:rPr>
                    <w:rFonts w:ascii="Cambria Math" w:hAnsi="Cambria Math"/>
                  </w:rPr>
                  <m:t>Y</m:t>
                </w:del>
              </m:r>
            </m:e>
            <m:sub>
              <m:r>
                <w:del w:id="313" w:author="晚坷 潘" w:date="2022-08-22T17:16:00Z">
                  <w:rPr>
                    <w:rFonts w:ascii="Cambria Math" w:hAnsi="Cambria Math"/>
                  </w:rPr>
                  <m:t>i</m:t>
                </w:del>
              </m:r>
            </m:sub>
          </m:sSub>
          <m:r>
            <w:del w:id="314" w:author="晚坷 潘" w:date="2022-08-22T17:16:00Z">
              <m:rPr>
                <m:sty m:val="p"/>
              </m:rPr>
              <w:rPr>
                <w:rFonts w:ascii="Cambria Math" w:hAnsi="Cambria Math"/>
              </w:rPr>
              <m:t>=</m:t>
            </w:del>
          </m:r>
          <m:sSub>
            <m:sSubPr>
              <m:ctrlPr>
                <w:del w:id="315" w:author="晚坷 潘" w:date="2022-08-22T17:16:00Z">
                  <w:rPr>
                    <w:rFonts w:ascii="Cambria Math" w:hAnsi="Cambria Math"/>
                  </w:rPr>
                </w:del>
              </m:ctrlPr>
            </m:sSubPr>
            <m:e>
              <m:r>
                <w:del w:id="316" w:author="晚坷 潘" w:date="2022-08-22T17:16:00Z">
                  <w:rPr>
                    <w:rFonts w:ascii="Cambria Math" w:hAnsi="Cambria Math"/>
                  </w:rPr>
                  <m:t>β</m:t>
                </w:del>
              </m:r>
            </m:e>
            <m:sub>
              <m:r>
                <w:del w:id="317" w:author="晚坷 潘" w:date="2022-08-22T17:16:00Z">
                  <w:rPr>
                    <w:rFonts w:ascii="Cambria Math" w:hAnsi="Cambria Math"/>
                  </w:rPr>
                  <m:t>0</m:t>
                </w:del>
              </m:r>
            </m:sub>
          </m:sSub>
          <m:r>
            <w:del w:id="318" w:author="晚坷 潘" w:date="2022-08-22T17:16:00Z">
              <m:rPr>
                <m:sty m:val="p"/>
              </m:rPr>
              <w:rPr>
                <w:rFonts w:ascii="Cambria Math" w:hAnsi="Cambria Math"/>
              </w:rPr>
              <m:t>+</m:t>
            </w:del>
          </m:r>
          <m:sSub>
            <m:sSubPr>
              <m:ctrlPr>
                <w:del w:id="319" w:author="晚坷 潘" w:date="2022-08-22T17:16:00Z">
                  <w:rPr>
                    <w:rFonts w:ascii="Cambria Math" w:hAnsi="Cambria Math"/>
                  </w:rPr>
                </w:del>
              </m:ctrlPr>
            </m:sSubPr>
            <m:e>
              <m:r>
                <w:del w:id="320" w:author="晚坷 潘" w:date="2022-08-22T17:16:00Z">
                  <w:rPr>
                    <w:rFonts w:ascii="Cambria Math" w:hAnsi="Cambria Math"/>
                  </w:rPr>
                  <m:t>β</m:t>
                </w:del>
              </m:r>
            </m:e>
            <m:sub>
              <m:r>
                <w:del w:id="321" w:author="晚坷 潘" w:date="2022-08-22T17:16:00Z">
                  <w:rPr>
                    <w:rFonts w:ascii="Cambria Math" w:hAnsi="Cambria Math"/>
                  </w:rPr>
                  <m:t>δ</m:t>
                </w:del>
              </m:r>
            </m:sub>
          </m:sSub>
          <m:sSub>
            <m:sSubPr>
              <m:ctrlPr>
                <w:del w:id="322" w:author="晚坷 潘" w:date="2022-08-22T17:16:00Z">
                  <w:rPr>
                    <w:rFonts w:ascii="Cambria Math" w:hAnsi="Cambria Math"/>
                  </w:rPr>
                </w:del>
              </m:ctrlPr>
            </m:sSubPr>
            <m:e>
              <m:r>
                <w:del w:id="323" w:author="晚坷 潘" w:date="2022-08-22T17:16:00Z">
                  <w:rPr>
                    <w:rFonts w:ascii="Cambria Math" w:hAnsi="Cambria Math"/>
                  </w:rPr>
                  <m:t>X</m:t>
                </w:del>
              </m:r>
            </m:e>
            <m:sub>
              <m:r>
                <w:del w:id="324" w:author="晚坷 潘" w:date="2022-08-22T17:16:00Z">
                  <w:rPr>
                    <w:rFonts w:ascii="Cambria Math" w:hAnsi="Cambria Math"/>
                  </w:rPr>
                  <m:t>i</m:t>
                </w:del>
              </m:r>
            </m:sub>
          </m:sSub>
          <m:r>
            <w:del w:id="325" w:author="晚坷 潘" w:date="2022-08-22T17:16:00Z">
              <m:rPr>
                <m:sty m:val="p"/>
              </m:rPr>
              <w:rPr>
                <w:rFonts w:ascii="Cambria Math" w:hAnsi="Cambria Math"/>
              </w:rPr>
              <m:t>+</m:t>
            </w:del>
          </m:r>
          <m:sSub>
            <m:sSubPr>
              <m:ctrlPr>
                <w:del w:id="326" w:author="晚坷 潘" w:date="2022-08-22T17:16:00Z">
                  <w:rPr>
                    <w:rFonts w:ascii="Cambria Math" w:hAnsi="Cambria Math"/>
                  </w:rPr>
                </w:del>
              </m:ctrlPr>
            </m:sSubPr>
            <m:e>
              <m:r>
                <w:del w:id="327" w:author="晚坷 潘" w:date="2022-08-22T17:16:00Z">
                  <w:rPr>
                    <w:rFonts w:ascii="Cambria Math" w:hAnsi="Cambria Math"/>
                  </w:rPr>
                  <m:t>ϵ</m:t>
                </w:del>
              </m:r>
            </m:e>
            <m:sub>
              <m:r>
                <w:del w:id="328" w:author="晚坷 潘" w:date="2022-08-22T17:16:00Z">
                  <w:rPr>
                    <w:rFonts w:ascii="Cambria Math" w:hAnsi="Cambria Math"/>
                  </w:rPr>
                  <m:t>i</m:t>
                </w:del>
              </m:r>
            </m:sub>
          </m:sSub>
          <m:r>
            <w:del w:id="329" w:author="晚坷 潘" w:date="2022-08-22T17:16:00Z">
              <w:rPr>
                <w:rFonts w:ascii="Cambria Math" w:hAnsi="Cambria Math"/>
              </w:rPr>
              <m:t>公式</m:t>
            </w:del>
          </m:r>
          <m:r>
            <w:del w:id="330" w:author="晚坷 潘" w:date="2022-08-22T17:16:00Z">
              <w:rPr>
                <w:rFonts w:ascii="Cambria Math" w:hAnsi="Cambria Math"/>
              </w:rPr>
              <m:t>1</m:t>
            </w:del>
          </m:r>
        </m:oMath>
      </m:oMathPara>
      <w:bookmarkEnd w:id="309"/>
    </w:p>
    <w:p w14:paraId="27B1A987" w14:textId="5E1D2C6A" w:rsidR="00334ED1" w:rsidDel="000B3538" w:rsidRDefault="005C1F68">
      <w:pPr>
        <w:pStyle w:val="FirstParagraph"/>
        <w:rPr>
          <w:del w:id="331" w:author="晚坷 潘" w:date="2022-08-22T17:16:00Z"/>
          <w:lang w:eastAsia="zh-CN"/>
        </w:rPr>
      </w:pPr>
      <w:del w:id="332" w:author="晚坷 潘" w:date="2022-08-22T17:16:00Z">
        <w:r w:rsidDel="000B3538">
          <w:rPr>
            <w:lang w:eastAsia="zh-CN"/>
          </w:rPr>
          <w:delText>首先，一般线性回归模型的表达式如</w:delText>
        </w:r>
        <w:r w:rsidDel="000B3538">
          <w:rPr>
            <w:lang w:eastAsia="zh-CN"/>
          </w:rPr>
          <w:delText xml:space="preserve"> </w:delText>
        </w:r>
        <w:r w:rsidR="00000000" w:rsidDel="000B3538">
          <w:fldChar w:fldCharType="begin"/>
        </w:r>
        <w:r w:rsidR="00000000" w:rsidDel="000B3538">
          <w:rPr>
            <w:lang w:eastAsia="zh-CN"/>
          </w:rPr>
          <w:delInstrText xml:space="preserve"> HYPERLINK \l "eq:eq1" \h </w:delInstrText>
        </w:r>
        <w:r w:rsidR="00000000" w:rsidDel="000B3538">
          <w:fldChar w:fldCharType="separate"/>
        </w:r>
        <w:r w:rsidDel="000B3538">
          <w:rPr>
            <w:rStyle w:val="ae"/>
            <w:lang w:eastAsia="zh-CN"/>
          </w:rPr>
          <w:delText>公式</w:delText>
        </w:r>
        <w:r w:rsidDel="000B3538">
          <w:rPr>
            <w:rStyle w:val="ae"/>
            <w:lang w:eastAsia="zh-CN"/>
          </w:rPr>
          <w:delText> 1</w:delText>
        </w:r>
        <w:r w:rsidR="00000000" w:rsidDel="000B3538">
          <w:rPr>
            <w:rStyle w:val="ae"/>
            <w:lang w:eastAsia="zh-CN"/>
          </w:rPr>
          <w:fldChar w:fldCharType="end"/>
        </w:r>
        <w:r w:rsidDel="000B3538">
          <w:rPr>
            <w:lang w:eastAsia="zh-CN"/>
          </w:rPr>
          <w:delText>。其中，</w:delText>
        </w:r>
      </w:del>
      <m:oMath>
        <m:sSub>
          <m:sSubPr>
            <m:ctrlPr>
              <w:del w:id="333" w:author="晚坷 潘" w:date="2022-08-22T17:16:00Z">
                <w:rPr>
                  <w:rFonts w:ascii="Cambria Math" w:hAnsi="Cambria Math"/>
                </w:rPr>
              </w:del>
            </m:ctrlPr>
          </m:sSubPr>
          <m:e>
            <m:r>
              <w:del w:id="334" w:author="晚坷 潘" w:date="2022-08-22T17:16:00Z">
                <w:rPr>
                  <w:rFonts w:ascii="Cambria Math" w:hAnsi="Cambria Math"/>
                  <w:lang w:eastAsia="zh-CN"/>
                </w:rPr>
                <m:t>Y</m:t>
              </w:del>
            </m:r>
          </m:e>
          <m:sub>
            <m:r>
              <w:del w:id="335" w:author="晚坷 潘" w:date="2022-08-22T17:16:00Z">
                <w:rPr>
                  <w:rFonts w:ascii="Cambria Math" w:hAnsi="Cambria Math"/>
                  <w:lang w:eastAsia="zh-CN"/>
                </w:rPr>
                <m:t>i</m:t>
              </w:del>
            </m:r>
          </m:sub>
        </m:sSub>
      </m:oMath>
      <w:del w:id="336" w:author="晚坷 潘" w:date="2022-08-22T17:16:00Z">
        <w:r w:rsidDel="000B3538">
          <w:rPr>
            <w:lang w:eastAsia="zh-CN"/>
          </w:rPr>
          <w:delText xml:space="preserve"> </w:delText>
        </w:r>
        <w:r w:rsidDel="000B3538">
          <w:rPr>
            <w:lang w:eastAsia="zh-CN"/>
          </w:rPr>
          <w:delText>是因变量，代表观测变量，</w:delText>
        </w:r>
      </w:del>
      <m:oMath>
        <m:r>
          <w:del w:id="337" w:author="晚坷 潘" w:date="2022-08-22T17:16:00Z">
            <w:rPr>
              <w:rFonts w:ascii="Cambria Math" w:hAnsi="Cambria Math"/>
              <w:lang w:eastAsia="zh-CN"/>
            </w:rPr>
            <m:t>i</m:t>
          </w:del>
        </m:r>
      </m:oMath>
      <w:del w:id="338" w:author="晚坷 潘" w:date="2022-08-22T17:16:00Z">
        <w:r w:rsidDel="000B3538">
          <w:rPr>
            <w:lang w:eastAsia="zh-CN"/>
          </w:rPr>
          <w:delText xml:space="preserve"> </w:delText>
        </w:r>
        <w:r w:rsidDel="000B3538">
          <w:rPr>
            <w:lang w:eastAsia="zh-CN"/>
          </w:rPr>
          <w:delText>为第</w:delText>
        </w:r>
        <w:r w:rsidDel="000B3538">
          <w:rPr>
            <w:lang w:eastAsia="zh-CN"/>
          </w:rPr>
          <w:delText xml:space="preserve"> </w:delText>
        </w:r>
      </w:del>
      <m:oMath>
        <m:r>
          <w:del w:id="339" w:author="晚坷 潘" w:date="2022-08-22T17:16:00Z">
            <w:rPr>
              <w:rFonts w:ascii="Cambria Math" w:hAnsi="Cambria Math"/>
              <w:lang w:eastAsia="zh-CN"/>
            </w:rPr>
            <m:t>1</m:t>
          </w:del>
        </m:r>
        <m:r>
          <w:del w:id="340" w:author="晚坷 潘" w:date="2022-08-22T17:16:00Z">
            <m:rPr>
              <m:sty m:val="p"/>
            </m:rPr>
            <w:rPr>
              <w:rFonts w:ascii="Cambria Math" w:hAnsi="Cambria Math"/>
              <w:lang w:eastAsia="zh-CN"/>
            </w:rPr>
            <m:t xml:space="preserve"> </m:t>
          </w:del>
        </m:r>
        <m:r>
          <w:del w:id="341" w:author="晚坷 潘" w:date="2022-08-22T17:16:00Z">
            <m:rPr>
              <m:sty m:val="p"/>
            </m:rPr>
            <w:rPr>
              <w:rFonts w:ascii="Cambria Math" w:hAnsi="Cambria Math" w:hint="eastAsia"/>
              <w:lang w:eastAsia="zh-CN"/>
            </w:rPr>
            <m:t>到</m:t>
          </w:del>
        </m:r>
      </m:oMath>
      <w:del w:id="342" w:author="晚坷 潘" w:date="2022-08-22T17:16:00Z">
        <w:r w:rsidDel="000B3538">
          <w:rPr>
            <w:lang w:eastAsia="zh-CN"/>
          </w:rPr>
          <w:delText xml:space="preserve"> </w:delText>
        </w:r>
      </w:del>
      <m:oMath>
        <m:r>
          <w:del w:id="343" w:author="晚坷 潘" w:date="2022-08-22T17:16:00Z">
            <w:rPr>
              <w:rFonts w:ascii="Cambria Math" w:hAnsi="Cambria Math"/>
              <w:lang w:eastAsia="zh-CN"/>
            </w:rPr>
            <m:t>i</m:t>
          </w:del>
        </m:r>
      </m:oMath>
      <w:del w:id="344" w:author="晚坷 潘" w:date="2022-08-22T17:16:00Z">
        <w:r w:rsidDel="000B3538">
          <w:rPr>
            <w:lang w:eastAsia="zh-CN"/>
          </w:rPr>
          <w:delText xml:space="preserve"> </w:delText>
        </w:r>
        <w:r w:rsidDel="000B3538">
          <w:rPr>
            <w:lang w:eastAsia="zh-CN"/>
          </w:rPr>
          <w:delText>个观测点。</w:delText>
        </w:r>
      </w:del>
      <m:oMath>
        <m:sSub>
          <m:sSubPr>
            <m:ctrlPr>
              <w:del w:id="345" w:author="晚坷 潘" w:date="2022-08-22T17:16:00Z">
                <w:rPr>
                  <w:rFonts w:ascii="Cambria Math" w:hAnsi="Cambria Math"/>
                </w:rPr>
              </w:del>
            </m:ctrlPr>
          </m:sSubPr>
          <m:e>
            <m:r>
              <w:del w:id="346" w:author="晚坷 潘" w:date="2022-08-22T17:16:00Z">
                <w:rPr>
                  <w:rFonts w:ascii="Cambria Math" w:hAnsi="Cambria Math"/>
                  <w:lang w:eastAsia="zh-CN"/>
                </w:rPr>
                <m:t>X</m:t>
              </w:del>
            </m:r>
          </m:e>
          <m:sub>
            <m:r>
              <w:del w:id="347" w:author="晚坷 潘" w:date="2022-08-22T17:16:00Z">
                <w:rPr>
                  <w:rFonts w:ascii="Cambria Math" w:hAnsi="Cambria Math"/>
                  <w:lang w:eastAsia="zh-CN"/>
                </w:rPr>
                <m:t>i</m:t>
              </w:del>
            </m:r>
          </m:sub>
        </m:sSub>
      </m:oMath>
      <w:del w:id="348" w:author="晚坷 潘" w:date="2022-08-22T17:16:00Z">
        <w:r w:rsidDel="000B3538">
          <w:rPr>
            <w:lang w:eastAsia="zh-CN"/>
          </w:rPr>
          <w:delText xml:space="preserve"> </w:delText>
        </w:r>
        <w:r w:rsidDel="000B3538">
          <w:rPr>
            <w:lang w:eastAsia="zh-CN"/>
          </w:rPr>
          <w:delText>是自变量，代表了</w:delText>
        </w:r>
      </w:del>
      <w:ins w:id="349" w:author="Haiyang Jin" w:date="2022-08-20T10:44:00Z">
        <w:del w:id="350" w:author="晚坷 潘" w:date="2022-08-22T17:16:00Z">
          <w:r w:rsidR="005948EB" w:rsidDel="000B3538">
            <w:rPr>
              <w:rFonts w:hint="eastAsia"/>
              <w:lang w:eastAsia="zh-CN"/>
            </w:rPr>
            <w:delText>研究者</w:delText>
          </w:r>
        </w:del>
      </w:ins>
      <w:commentRangeStart w:id="308"/>
      <w:commentRangeEnd w:id="308"/>
      <w:del w:id="351" w:author="晚坷 潘" w:date="2022-08-22T17:16:00Z">
        <w:r w:rsidDel="000B3538">
          <w:rPr>
            <w:lang w:eastAsia="zh-CN"/>
          </w:rPr>
          <w:delText>感兴趣的操作变量，比如，任务难度或者</w:delText>
        </w:r>
        <w:commentRangeStart w:id="352"/>
        <w:r w:rsidDel="000B3538">
          <w:rPr>
            <w:lang w:eastAsia="zh-CN"/>
          </w:rPr>
          <w:delText>学生成智力</w:delText>
        </w:r>
        <w:commentRangeEnd w:id="352"/>
        <w:r w:rsidR="005948EB" w:rsidDel="000B3538">
          <w:rPr>
            <w:rStyle w:val="af6"/>
          </w:rPr>
          <w:commentReference w:id="352"/>
        </w:r>
        <w:r w:rsidDel="000B3538">
          <w:rPr>
            <w:lang w:eastAsia="zh-CN"/>
          </w:rPr>
          <w:delText>。参数</w:delText>
        </w:r>
        <w:r w:rsidDel="000B3538">
          <w:rPr>
            <w:lang w:eastAsia="zh-CN"/>
          </w:rPr>
          <w:delText xml:space="preserve"> </w:delText>
        </w:r>
      </w:del>
      <m:oMath>
        <m:sSub>
          <m:sSubPr>
            <m:ctrlPr>
              <w:del w:id="353" w:author="晚坷 潘" w:date="2022-08-22T17:16:00Z">
                <w:rPr>
                  <w:rFonts w:ascii="Cambria Math" w:hAnsi="Cambria Math"/>
                </w:rPr>
              </w:del>
            </m:ctrlPr>
          </m:sSubPr>
          <m:e>
            <m:r>
              <w:del w:id="354" w:author="晚坷 潘" w:date="2022-08-22T17:16:00Z">
                <w:rPr>
                  <w:rFonts w:ascii="Cambria Math" w:hAnsi="Cambria Math"/>
                  <w:lang w:eastAsia="zh-CN"/>
                </w:rPr>
                <m:t>β</m:t>
              </w:del>
            </m:r>
          </m:e>
          <m:sub>
            <m:r>
              <w:del w:id="355" w:author="晚坷 潘" w:date="2022-08-22T17:16:00Z">
                <w:rPr>
                  <w:rFonts w:ascii="Cambria Math" w:hAnsi="Cambria Math"/>
                  <w:lang w:eastAsia="zh-CN"/>
                </w:rPr>
                <m:t>0</m:t>
              </w:del>
            </m:r>
          </m:sub>
        </m:sSub>
      </m:oMath>
      <w:del w:id="356" w:author="晚坷 潘" w:date="2022-08-22T17:16:00Z">
        <w:r w:rsidDel="000B3538">
          <w:rPr>
            <w:lang w:eastAsia="zh-CN"/>
          </w:rPr>
          <w:delText xml:space="preserve"> </w:delText>
        </w:r>
        <w:r w:rsidDel="000B3538">
          <w:rPr>
            <w:lang w:eastAsia="zh-CN"/>
          </w:rPr>
          <w:delText>是回归截距项，一般代表随机变量</w:delText>
        </w:r>
      </w:del>
      <m:oMath>
        <m:r>
          <w:del w:id="357" w:author="晚坷 潘" w:date="2022-08-22T17:16:00Z">
            <w:rPr>
              <w:rFonts w:ascii="Cambria Math" w:hAnsi="Cambria Math"/>
              <w:lang w:eastAsia="zh-CN"/>
            </w:rPr>
            <m:t>Y</m:t>
          </w:del>
        </m:r>
      </m:oMath>
      <w:del w:id="358" w:author="晚坷 潘" w:date="2022-08-22T17:16:00Z">
        <w:r w:rsidDel="000B3538">
          <w:rPr>
            <w:lang w:eastAsia="zh-CN"/>
          </w:rPr>
          <w:delText>的总体平均值；参数</w:delText>
        </w:r>
      </w:del>
      <m:oMath>
        <m:sSub>
          <m:sSubPr>
            <m:ctrlPr>
              <w:del w:id="359" w:author="晚坷 潘" w:date="2022-08-22T17:16:00Z">
                <w:rPr>
                  <w:rFonts w:ascii="Cambria Math" w:hAnsi="Cambria Math"/>
                </w:rPr>
              </w:del>
            </m:ctrlPr>
          </m:sSubPr>
          <m:e>
            <m:r>
              <w:del w:id="360" w:author="晚坷 潘" w:date="2022-08-22T17:16:00Z">
                <w:rPr>
                  <w:rFonts w:ascii="Cambria Math" w:hAnsi="Cambria Math"/>
                  <w:lang w:eastAsia="zh-CN"/>
                </w:rPr>
                <m:t>β</m:t>
              </w:del>
            </m:r>
          </m:e>
          <m:sub>
            <m:r>
              <w:del w:id="361" w:author="晚坷 潘" w:date="2022-08-22T17:16:00Z">
                <w:rPr>
                  <w:rFonts w:ascii="Cambria Math" w:hAnsi="Cambria Math"/>
                  <w:lang w:eastAsia="zh-CN"/>
                </w:rPr>
                <m:t>δ</m:t>
              </w:del>
            </m:r>
          </m:sub>
        </m:sSub>
      </m:oMath>
      <w:del w:id="362" w:author="晚坷 潘" w:date="2022-08-22T17:16:00Z">
        <w:r w:rsidDel="000B3538">
          <w:rPr>
            <w:lang w:eastAsia="zh-CN"/>
          </w:rPr>
          <w:delText xml:space="preserve"> </w:delText>
        </w:r>
        <w:r w:rsidDel="000B3538">
          <w:rPr>
            <w:lang w:eastAsia="zh-CN"/>
          </w:rPr>
          <w:delText>为回归斜率项，代表研究因子效应的大小。</w:delText>
        </w:r>
      </w:del>
      <m:oMath>
        <m:sSub>
          <m:sSubPr>
            <m:ctrlPr>
              <w:del w:id="363" w:author="晚坷 潘" w:date="2022-08-22T17:16:00Z">
                <w:rPr>
                  <w:rFonts w:ascii="Cambria Math" w:hAnsi="Cambria Math"/>
                </w:rPr>
              </w:del>
            </m:ctrlPr>
          </m:sSubPr>
          <m:e>
            <m:r>
              <w:del w:id="364" w:author="晚坷 潘" w:date="2022-08-22T17:16:00Z">
                <w:rPr>
                  <w:rFonts w:ascii="Cambria Math" w:hAnsi="Cambria Math"/>
                  <w:lang w:eastAsia="zh-CN"/>
                </w:rPr>
                <m:t>ϵ</m:t>
              </w:del>
            </m:r>
          </m:e>
          <m:sub>
            <m:r>
              <w:del w:id="365" w:author="晚坷 潘" w:date="2022-08-22T17:16:00Z">
                <w:rPr>
                  <w:rFonts w:ascii="Cambria Math" w:hAnsi="Cambria Math"/>
                  <w:lang w:eastAsia="zh-CN"/>
                </w:rPr>
                <m:t>i</m:t>
              </w:del>
            </m:r>
          </m:sub>
        </m:sSub>
      </m:oMath>
      <w:del w:id="366" w:author="晚坷 潘" w:date="2022-08-22T17:16:00Z">
        <w:r w:rsidDel="000B3538">
          <w:rPr>
            <w:lang w:eastAsia="zh-CN"/>
          </w:rPr>
          <w:delText xml:space="preserve"> </w:delText>
        </w:r>
        <w:r w:rsidDel="000B3538">
          <w:rPr>
            <w:lang w:eastAsia="zh-CN"/>
          </w:rPr>
          <w:delText>为残差，代表模型不能解释的部分变异。</w:delText>
        </w:r>
        <w:r w:rsidDel="000B3538">
          <w:rPr>
            <w:lang w:eastAsia="zh-CN"/>
          </w:rPr>
          <w:delText xml:space="preserve"> </w:delText>
        </w:r>
        <w:r w:rsidDel="000B3538">
          <w:rPr>
            <w:lang w:eastAsia="zh-CN"/>
          </w:rPr>
          <w:delText>需要注意的是，使用一般线性模型需要满足残差服从独立同分布的前提</w:delText>
        </w:r>
      </w:del>
      <w:ins w:id="367" w:author="Haiyang Jin" w:date="2022-08-20T10:47:00Z">
        <w:del w:id="368" w:author="晚坷 潘" w:date="2022-08-22T17:16:00Z">
          <w:r w:rsidR="00182799" w:rsidDel="000B3538">
            <w:rPr>
              <w:rFonts w:hint="eastAsia"/>
              <w:lang w:eastAsia="zh-CN"/>
            </w:rPr>
            <w:delText>预</w:delText>
          </w:r>
        </w:del>
      </w:ins>
      <w:del w:id="369" w:author="晚坷 潘" w:date="2022-08-22T17:16:00Z">
        <w:r w:rsidDel="000B3538">
          <w:rPr>
            <w:lang w:eastAsia="zh-CN"/>
          </w:rPr>
          <w:delText>假设</w:delText>
        </w:r>
      </w:del>
      <w:ins w:id="370" w:author="Haiyang Jin" w:date="2022-08-20T10:47:00Z">
        <w:del w:id="371" w:author="晚坷 潘" w:date="2022-08-22T17:16:00Z">
          <w:r w:rsidR="00182799" w:rsidDel="000B3538">
            <w:rPr>
              <w:rFonts w:hint="eastAsia"/>
              <w:lang w:eastAsia="zh-CN"/>
            </w:rPr>
            <w:delText>（</w:delText>
          </w:r>
          <w:r w:rsidR="00182799" w:rsidDel="000B3538">
            <w:rPr>
              <w:rFonts w:hint="eastAsia"/>
              <w:lang w:eastAsia="zh-CN"/>
            </w:rPr>
            <w:delText>assumption</w:delText>
          </w:r>
          <w:r w:rsidR="00182799" w:rsidDel="000B3538">
            <w:rPr>
              <w:rFonts w:hint="eastAsia"/>
              <w:lang w:eastAsia="zh-CN"/>
            </w:rPr>
            <w:delText>）</w:delText>
          </w:r>
        </w:del>
      </w:ins>
      <w:del w:id="372" w:author="晚坷 潘" w:date="2022-08-22T17:16:00Z">
        <w:r w:rsidDel="000B3538">
          <w:rPr>
            <w:lang w:eastAsia="zh-CN"/>
          </w:rPr>
          <w:delText>，即每一个观测值的残差是相互独立的，并且在总体上所有观测值的残差应该遵循正态分布。对于现实中收集的数据，比如包含重复测量的实验数据，单个被试内的数据具有相互依存性，因此独立性的前提</w:delText>
        </w:r>
        <w:r w:rsidDel="000B3538">
          <w:rPr>
            <w:rFonts w:hint="eastAsia"/>
            <w:lang w:eastAsia="zh-CN"/>
          </w:rPr>
          <w:delText>假</w:delText>
        </w:r>
      </w:del>
      <w:ins w:id="373" w:author="Haiyang Jin" w:date="2022-08-20T10:47:00Z">
        <w:del w:id="374" w:author="晚坷 潘" w:date="2022-08-22T17:16:00Z">
          <w:r w:rsidR="00182799" w:rsidDel="000B3538">
            <w:rPr>
              <w:rFonts w:hint="eastAsia"/>
              <w:lang w:eastAsia="zh-CN"/>
            </w:rPr>
            <w:delText>预</w:delText>
          </w:r>
        </w:del>
      </w:ins>
      <w:del w:id="375" w:author="晚坷 潘" w:date="2022-08-22T17:16:00Z">
        <w:r w:rsidDel="000B3538">
          <w:rPr>
            <w:lang w:eastAsia="zh-CN"/>
          </w:rPr>
          <w:delText>设难以满足。</w:delText>
        </w:r>
      </w:del>
    </w:p>
    <w:p w14:paraId="65C15ADC" w14:textId="72D52F4C" w:rsidR="00334ED1" w:rsidDel="000B3538" w:rsidRDefault="005C1F68">
      <w:pPr>
        <w:pStyle w:val="a0"/>
        <w:rPr>
          <w:del w:id="376" w:author="晚坷 潘" w:date="2022-08-22T17:16:00Z"/>
          <w:lang w:eastAsia="zh-CN"/>
        </w:rPr>
      </w:pPr>
      <w:del w:id="377" w:author="晚坷 潘" w:date="2022-08-22T17:16:00Z">
        <w:r w:rsidDel="000B3538">
          <w:rPr>
            <w:lang w:eastAsia="zh-CN"/>
          </w:rPr>
          <w:delText>当任务难度为组间设计时，每个观测数据点为各被试的平均反应时，此时一般线性模型的前提假设更容易满足，因此可以通过一般线性模型来检验不同任务难度对于反应时的影响。然而，当任务难度为组内设计时，每个被试会在不同任务难度条件下产生两个不同的观测数据点，即存在重复测量，此时一般线性模型的前提假设难以满足，只能使用配对</w:delText>
        </w:r>
        <w:r w:rsidDel="000B3538">
          <w:rPr>
            <w:lang w:eastAsia="zh-CN"/>
          </w:rPr>
          <w:delText xml:space="preserve"> t </w:delText>
        </w:r>
        <w:r w:rsidDel="000B3538">
          <w:rPr>
            <w:lang w:eastAsia="zh-CN"/>
          </w:rPr>
          <w:delText>检验或者重复测量方差分析对数据进行检验。</w:delText>
        </w:r>
        <w:r w:rsidDel="000B3538">
          <w:rPr>
            <w:lang w:eastAsia="zh-CN"/>
          </w:rPr>
          <w:delText xml:space="preserve"> </w:delText>
        </w:r>
        <w:r w:rsidDel="000B3538">
          <w:rPr>
            <w:lang w:eastAsia="zh-CN"/>
          </w:rPr>
          <w:delText>实际上，配对</w:delText>
        </w:r>
        <w:r w:rsidDel="000B3538">
          <w:rPr>
            <w:lang w:eastAsia="zh-CN"/>
          </w:rPr>
          <w:delText>t</w:delText>
        </w:r>
        <w:r w:rsidDel="000B3538">
          <w:rPr>
            <w:lang w:eastAsia="zh-CN"/>
          </w:rPr>
          <w:delText>检验或者重复测量方差分析只是</w:delText>
        </w:r>
      </w:del>
      <w:del w:id="378" w:author="晚坷 潘" w:date="2022-08-21T16:38:00Z">
        <w:r w:rsidDel="00B90183">
          <w:rPr>
            <w:lang w:eastAsia="zh-CN"/>
          </w:rPr>
          <w:delText>额外的</w:delText>
        </w:r>
      </w:del>
      <w:del w:id="379" w:author="晚坷 潘" w:date="2022-08-22T17:16:00Z">
        <w:r w:rsidDel="000B3538">
          <w:rPr>
            <w:lang w:eastAsia="zh-CN"/>
          </w:rPr>
          <w:delText>考虑了不同被试带来的变异，但并没有考虑</w:delText>
        </w:r>
      </w:del>
      <w:del w:id="380" w:author="晚坷 潘" w:date="2022-08-21T16:40:00Z">
        <w:r w:rsidDel="00B90183">
          <w:rPr>
            <w:rFonts w:hint="eastAsia"/>
            <w:lang w:eastAsia="zh-CN"/>
          </w:rPr>
          <w:delText>每个</w:delText>
        </w:r>
      </w:del>
      <w:del w:id="381" w:author="晚坷 潘" w:date="2022-08-22T17:16:00Z">
        <w:r w:rsidDel="000B3538">
          <w:rPr>
            <w:lang w:eastAsia="zh-CN"/>
          </w:rPr>
          <w:delText>被试内</w:delText>
        </w:r>
        <w:commentRangeStart w:id="382"/>
        <w:r w:rsidDel="000B3538">
          <w:rPr>
            <w:lang w:eastAsia="zh-CN"/>
          </w:rPr>
          <w:delText>试次间相互影响变异</w:delText>
        </w:r>
        <w:commentRangeEnd w:id="382"/>
        <w:r w:rsidR="00246817" w:rsidDel="000B3538">
          <w:rPr>
            <w:rStyle w:val="af6"/>
          </w:rPr>
          <w:commentReference w:id="382"/>
        </w:r>
        <w:r w:rsidDel="000B3538">
          <w:rPr>
            <w:lang w:eastAsia="zh-CN"/>
          </w:rPr>
          <w:delText>，即对每个被试在不同任务难度下的反应时求平均值依然不能完全考虑各被试中不同试次的依赖程度。</w:delText>
        </w:r>
        <w:r w:rsidDel="000B3538">
          <w:rPr>
            <w:lang w:eastAsia="zh-CN"/>
          </w:rPr>
          <w:delText xml:space="preserve"> </w:delText>
        </w:r>
        <w:r w:rsidDel="000B3538">
          <w:rPr>
            <w:lang w:eastAsia="zh-CN"/>
          </w:rPr>
          <w:delText>为了解决这个问题，混合效应模型将任务难度作为固定效应，将被试随</w:delText>
        </w:r>
        <w:r w:rsidDel="000B3538">
          <w:rPr>
            <w:lang w:eastAsia="zh-CN"/>
          </w:rPr>
          <w:lastRenderedPageBreak/>
          <w:delText>机效应，并且考虑了各被试中不同试次的变异，即使用混合效应模型时不需要将观测数据在被试或者实验条件层面进行平均或汇总。</w:delText>
        </w:r>
      </w:del>
    </w:p>
    <w:p w14:paraId="45C79A50" w14:textId="7118CB14" w:rsidR="00334ED1" w:rsidDel="000B3538" w:rsidRDefault="005C1F68">
      <w:pPr>
        <w:pStyle w:val="a0"/>
        <w:rPr>
          <w:del w:id="383" w:author="晚坷 潘" w:date="2022-08-22T17:16:00Z"/>
          <w:lang w:eastAsia="zh-CN"/>
        </w:rPr>
      </w:pPr>
      <w:del w:id="384" w:author="晚坷 潘" w:date="2022-08-22T17:16:00Z">
        <w:r w:rsidDel="000B3538">
          <w:rPr>
            <w:lang w:eastAsia="zh-CN"/>
          </w:rPr>
          <w:delText>当混合效应模型只考虑固定效应时，其表达式与一般线性模型类似，其表达式如下</w:delText>
        </w:r>
        <w:r w:rsidR="00000000" w:rsidDel="000B3538">
          <w:fldChar w:fldCharType="begin"/>
        </w:r>
        <w:r w:rsidR="00000000" w:rsidDel="000B3538">
          <w:rPr>
            <w:lang w:eastAsia="zh-CN"/>
          </w:rPr>
          <w:delInstrText xml:space="preserve"> HYPERLINK \l "eq:eq2" \h </w:delInstrText>
        </w:r>
        <w:r w:rsidR="00000000" w:rsidDel="000B3538">
          <w:fldChar w:fldCharType="separate"/>
        </w:r>
        <w:r w:rsidDel="000B3538">
          <w:rPr>
            <w:rStyle w:val="ae"/>
            <w:lang w:eastAsia="zh-CN"/>
          </w:rPr>
          <w:delText>公式</w:delText>
        </w:r>
        <w:r w:rsidDel="000B3538">
          <w:rPr>
            <w:rStyle w:val="ae"/>
            <w:lang w:eastAsia="zh-CN"/>
          </w:rPr>
          <w:delText> 2</w:delText>
        </w:r>
        <w:r w:rsidR="00000000" w:rsidDel="000B3538">
          <w:rPr>
            <w:rStyle w:val="ae"/>
            <w:lang w:eastAsia="zh-CN"/>
          </w:rPr>
          <w:fldChar w:fldCharType="end"/>
        </w:r>
        <w:r w:rsidDel="000B3538">
          <w:rPr>
            <w:lang w:eastAsia="zh-CN"/>
          </w:rPr>
          <w:delText>：</w:delText>
        </w:r>
      </w:del>
    </w:p>
    <w:bookmarkStart w:id="385" w:name="eq:eq2"/>
    <w:p w14:paraId="1577DA96" w14:textId="5B48256F" w:rsidR="00334ED1" w:rsidDel="000B3538" w:rsidRDefault="00000000">
      <w:pPr>
        <w:pStyle w:val="a0"/>
        <w:rPr>
          <w:del w:id="386" w:author="晚坷 潘" w:date="2022-08-22T17:16:00Z"/>
        </w:rPr>
      </w:pPr>
      <m:oMathPara>
        <m:oMathParaPr>
          <m:jc m:val="center"/>
        </m:oMathParaPr>
        <m:oMath>
          <m:m>
            <m:mPr>
              <m:plcHide m:val="1"/>
              <m:mcs>
                <m:mc>
                  <m:mcPr>
                    <m:count m:val="1"/>
                    <m:mcJc m:val="right"/>
                  </m:mcPr>
                </m:mc>
                <m:mc>
                  <m:mcPr>
                    <m:count m:val="1"/>
                    <m:mcJc m:val="left"/>
                  </m:mcPr>
                </m:mc>
              </m:mcs>
              <m:ctrlPr>
                <w:del w:id="387" w:author="晚坷 潘" w:date="2022-08-22T17:16:00Z">
                  <w:rPr>
                    <w:rFonts w:ascii="Cambria Math" w:hAnsi="Cambria Math"/>
                  </w:rPr>
                </w:del>
              </m:ctrlPr>
            </m:mPr>
            <m:mr>
              <m:e>
                <m:sSub>
                  <m:sSubPr>
                    <m:ctrlPr>
                      <w:del w:id="388" w:author="晚坷 潘" w:date="2022-08-22T17:16:00Z">
                        <w:rPr>
                          <w:rFonts w:ascii="Cambria Math" w:hAnsi="Cambria Math"/>
                        </w:rPr>
                      </w:del>
                    </m:ctrlPr>
                  </m:sSubPr>
                  <m:e>
                    <m:r>
                      <w:del w:id="389" w:author="晚坷 潘" w:date="2022-08-22T17:16:00Z">
                        <w:rPr>
                          <w:rFonts w:ascii="Cambria Math" w:hAnsi="Cambria Math"/>
                        </w:rPr>
                        <m:t>Y</m:t>
                      </w:del>
                    </m:r>
                  </m:e>
                  <m:sub>
                    <m:r>
                      <w:del w:id="390" w:author="晚坷 潘" w:date="2022-08-22T17:16:00Z">
                        <w:rPr>
                          <w:rFonts w:ascii="Cambria Math" w:hAnsi="Cambria Math"/>
                        </w:rPr>
                        <m:t>i</m:t>
                      </w:del>
                    </m:r>
                    <m:r>
                      <w:del w:id="391" w:author="晚坷 潘" w:date="2022-08-22T17:16:00Z">
                        <m:rPr>
                          <m:sty m:val="p"/>
                        </m:rPr>
                        <w:rPr>
                          <w:rFonts w:ascii="Cambria Math" w:hAnsi="Cambria Math"/>
                        </w:rPr>
                        <m:t>,</m:t>
                      </w:del>
                    </m:r>
                    <m:r>
                      <w:del w:id="392" w:author="晚坷 潘" w:date="2022-08-22T17:16:00Z">
                        <w:rPr>
                          <w:rFonts w:ascii="Cambria Math" w:hAnsi="Cambria Math"/>
                        </w:rPr>
                        <m:t>j</m:t>
                      </w:del>
                    </m:r>
                    <m:r>
                      <w:del w:id="393" w:author="晚坷 潘" w:date="2022-08-22T17:16:00Z">
                        <m:rPr>
                          <m:sty m:val="p"/>
                        </m:rPr>
                        <w:rPr>
                          <w:rFonts w:ascii="Cambria Math" w:hAnsi="Cambria Math"/>
                        </w:rPr>
                        <m:t>,</m:t>
                      </w:del>
                    </m:r>
                    <m:r>
                      <w:del w:id="394" w:author="晚坷 潘" w:date="2022-08-22T17:16:00Z">
                        <w:rPr>
                          <w:rFonts w:ascii="Cambria Math" w:hAnsi="Cambria Math"/>
                        </w:rPr>
                        <m:t>k</m:t>
                      </w:del>
                    </m:r>
                  </m:sub>
                </m:sSub>
              </m:e>
              <m:e>
                <m:r>
                  <w:del w:id="395" w:author="晚坷 潘" w:date="2022-08-22T17:16:00Z">
                    <m:rPr>
                      <m:sty m:val="p"/>
                    </m:rPr>
                    <w:rPr>
                      <w:rFonts w:ascii="Cambria Math" w:hAnsi="Cambria Math"/>
                    </w:rPr>
                    <m:t>=</m:t>
                  </w:del>
                </m:r>
                <m:sSub>
                  <m:sSubPr>
                    <m:ctrlPr>
                      <w:del w:id="396" w:author="晚坷 潘" w:date="2022-08-22T17:16:00Z">
                        <w:rPr>
                          <w:rFonts w:ascii="Cambria Math" w:hAnsi="Cambria Math"/>
                        </w:rPr>
                      </w:del>
                    </m:ctrlPr>
                  </m:sSubPr>
                  <m:e>
                    <m:r>
                      <w:del w:id="397" w:author="晚坷 潘" w:date="2022-08-22T17:16:00Z">
                        <w:rPr>
                          <w:rFonts w:ascii="Cambria Math" w:hAnsi="Cambria Math"/>
                        </w:rPr>
                        <m:t>β</m:t>
                      </w:del>
                    </m:r>
                  </m:e>
                  <m:sub>
                    <m:r>
                      <w:del w:id="398" w:author="晚坷 潘" w:date="2022-08-22T17:16:00Z">
                        <w:rPr>
                          <w:rFonts w:ascii="Cambria Math" w:hAnsi="Cambria Math"/>
                        </w:rPr>
                        <m:t>0</m:t>
                      </w:del>
                    </m:r>
                  </m:sub>
                </m:sSub>
                <m:r>
                  <w:del w:id="399" w:author="晚坷 潘" w:date="2022-08-22T17:16:00Z">
                    <m:rPr>
                      <m:sty m:val="p"/>
                    </m:rPr>
                    <w:rPr>
                      <w:rFonts w:ascii="Cambria Math" w:hAnsi="Cambria Math"/>
                    </w:rPr>
                    <m:t>+</m:t>
                  </w:del>
                </m:r>
                <m:sSub>
                  <m:sSubPr>
                    <m:ctrlPr>
                      <w:del w:id="400" w:author="晚坷 潘" w:date="2022-08-22T17:16:00Z">
                        <w:rPr>
                          <w:rFonts w:ascii="Cambria Math" w:hAnsi="Cambria Math"/>
                        </w:rPr>
                      </w:del>
                    </m:ctrlPr>
                  </m:sSubPr>
                  <m:e>
                    <m:r>
                      <w:del w:id="401" w:author="晚坷 潘" w:date="2022-08-22T17:16:00Z">
                        <w:rPr>
                          <w:rFonts w:ascii="Cambria Math" w:hAnsi="Cambria Math"/>
                        </w:rPr>
                        <m:t>β</m:t>
                      </w:del>
                    </m:r>
                  </m:e>
                  <m:sub>
                    <m:r>
                      <w:del w:id="402" w:author="晚坷 潘" w:date="2022-08-22T17:16:00Z">
                        <w:rPr>
                          <w:rFonts w:ascii="Cambria Math" w:hAnsi="Cambria Math"/>
                        </w:rPr>
                        <m:t>δ</m:t>
                      </w:del>
                    </m:r>
                  </m:sub>
                </m:sSub>
                <m:sSub>
                  <m:sSubPr>
                    <m:ctrlPr>
                      <w:del w:id="403" w:author="晚坷 潘" w:date="2022-08-22T17:16:00Z">
                        <w:rPr>
                          <w:rFonts w:ascii="Cambria Math" w:hAnsi="Cambria Math"/>
                        </w:rPr>
                      </w:del>
                    </m:ctrlPr>
                  </m:sSubPr>
                  <m:e>
                    <m:r>
                      <w:del w:id="404" w:author="晚坷 潘" w:date="2022-08-22T17:16:00Z">
                        <w:rPr>
                          <w:rFonts w:ascii="Cambria Math" w:hAnsi="Cambria Math"/>
                        </w:rPr>
                        <m:t>X</m:t>
                      </w:del>
                    </m:r>
                  </m:e>
                  <m:sub>
                    <m:r>
                      <w:del w:id="405" w:author="晚坷 潘" w:date="2022-08-22T17:16:00Z">
                        <w:rPr>
                          <w:rFonts w:ascii="Cambria Math" w:hAnsi="Cambria Math"/>
                        </w:rPr>
                        <m:t>i</m:t>
                      </w:del>
                    </m:r>
                    <m:r>
                      <w:del w:id="406" w:author="晚坷 潘" w:date="2022-08-22T17:16:00Z">
                        <m:rPr>
                          <m:sty m:val="p"/>
                        </m:rPr>
                        <w:rPr>
                          <w:rFonts w:ascii="Cambria Math" w:hAnsi="Cambria Math"/>
                        </w:rPr>
                        <m:t>,</m:t>
                      </w:del>
                    </m:r>
                    <m:r>
                      <w:del w:id="407" w:author="晚坷 潘" w:date="2022-08-22T17:16:00Z">
                        <w:rPr>
                          <w:rFonts w:ascii="Cambria Math" w:hAnsi="Cambria Math"/>
                        </w:rPr>
                        <m:t>k</m:t>
                      </w:del>
                    </m:r>
                  </m:sub>
                </m:sSub>
                <m:r>
                  <w:del w:id="408" w:author="晚坷 潘" w:date="2022-08-22T17:16:00Z">
                    <m:rPr>
                      <m:sty m:val="p"/>
                    </m:rPr>
                    <w:rPr>
                      <w:rFonts w:ascii="Cambria Math" w:hAnsi="Cambria Math"/>
                    </w:rPr>
                    <m:t>+</m:t>
                  </w:del>
                </m:r>
                <m:sSub>
                  <m:sSubPr>
                    <m:ctrlPr>
                      <w:del w:id="409" w:author="晚坷 潘" w:date="2022-08-22T17:16:00Z">
                        <w:rPr>
                          <w:rFonts w:ascii="Cambria Math" w:hAnsi="Cambria Math"/>
                        </w:rPr>
                      </w:del>
                    </m:ctrlPr>
                  </m:sSubPr>
                  <m:e>
                    <m:r>
                      <w:del w:id="410" w:author="晚坷 潘" w:date="2022-08-22T17:16:00Z">
                        <w:rPr>
                          <w:rFonts w:ascii="Cambria Math" w:hAnsi="Cambria Math"/>
                        </w:rPr>
                        <m:t>ϵ</m:t>
                      </w:del>
                    </m:r>
                  </m:e>
                  <m:sub>
                    <m:r>
                      <w:del w:id="411" w:author="晚坷 潘" w:date="2022-08-22T17:16:00Z">
                        <w:rPr>
                          <w:rFonts w:ascii="Cambria Math" w:hAnsi="Cambria Math"/>
                        </w:rPr>
                        <m:t>i</m:t>
                      </w:del>
                    </m:r>
                    <m:r>
                      <w:del w:id="412" w:author="晚坷 潘" w:date="2022-08-22T17:16:00Z">
                        <m:rPr>
                          <m:sty m:val="p"/>
                        </m:rPr>
                        <w:rPr>
                          <w:rFonts w:ascii="Cambria Math" w:hAnsi="Cambria Math"/>
                        </w:rPr>
                        <m:t>,</m:t>
                      </w:del>
                    </m:r>
                    <m:r>
                      <w:del w:id="413" w:author="晚坷 潘" w:date="2022-08-22T17:16:00Z">
                        <w:rPr>
                          <w:rFonts w:ascii="Cambria Math" w:hAnsi="Cambria Math"/>
                        </w:rPr>
                        <m:t>j</m:t>
                      </w:del>
                    </m:r>
                    <m:r>
                      <w:del w:id="414" w:author="晚坷 潘" w:date="2022-08-22T17:16:00Z">
                        <m:rPr>
                          <m:sty m:val="p"/>
                        </m:rPr>
                        <w:rPr>
                          <w:rFonts w:ascii="Cambria Math" w:hAnsi="Cambria Math"/>
                        </w:rPr>
                        <m:t>,</m:t>
                      </w:del>
                    </m:r>
                    <m:r>
                      <w:del w:id="415" w:author="晚坷 潘" w:date="2022-08-22T17:16:00Z">
                        <w:rPr>
                          <w:rFonts w:ascii="Cambria Math" w:hAnsi="Cambria Math"/>
                        </w:rPr>
                        <m:t>k</m:t>
                      </w:del>
                    </m:r>
                  </m:sub>
                </m:sSub>
              </m:e>
            </m:mr>
          </m:m>
          <m:r>
            <w:del w:id="416" w:author="晚坷 潘" w:date="2022-08-22T17:16:00Z">
              <w:rPr>
                <w:rFonts w:ascii="Cambria Math" w:hAnsi="Cambria Math"/>
              </w:rPr>
              <m:t>公式</m:t>
            </w:del>
          </m:r>
          <m:r>
            <w:del w:id="417" w:author="晚坷 潘" w:date="2022-08-22T17:16:00Z">
              <w:rPr>
                <w:rFonts w:ascii="Cambria Math" w:hAnsi="Cambria Math"/>
              </w:rPr>
              <m:t>2</m:t>
            </w:del>
          </m:r>
        </m:oMath>
      </m:oMathPara>
      <w:bookmarkEnd w:id="385"/>
    </w:p>
    <w:p w14:paraId="32097912" w14:textId="635BA45B" w:rsidR="00334ED1" w:rsidDel="000B3538" w:rsidRDefault="005C1F68">
      <w:pPr>
        <w:pStyle w:val="FirstParagraph"/>
        <w:rPr>
          <w:del w:id="418" w:author="晚坷 潘" w:date="2022-08-22T17:16:00Z"/>
          <w:lang w:eastAsia="zh-CN"/>
        </w:rPr>
      </w:pPr>
      <w:del w:id="419" w:author="晚坷 潘" w:date="2022-08-22T17:16:00Z">
        <w:r w:rsidDel="000B3538">
          <w:rPr>
            <w:lang w:eastAsia="zh-CN"/>
          </w:rPr>
          <w:delText>其中，</w:delText>
        </w:r>
      </w:del>
      <m:oMath>
        <m:sSub>
          <m:sSubPr>
            <m:ctrlPr>
              <w:del w:id="420" w:author="晚坷 潘" w:date="2022-08-22T17:16:00Z">
                <w:rPr>
                  <w:rFonts w:ascii="Cambria Math" w:hAnsi="Cambria Math"/>
                </w:rPr>
              </w:del>
            </m:ctrlPr>
          </m:sSubPr>
          <m:e>
            <m:r>
              <w:del w:id="421" w:author="晚坷 潘" w:date="2022-08-22T17:16:00Z">
                <w:rPr>
                  <w:rFonts w:ascii="Cambria Math" w:hAnsi="Cambria Math"/>
                  <w:lang w:eastAsia="zh-CN"/>
                </w:rPr>
                <m:t>Y</m:t>
              </w:del>
            </m:r>
          </m:e>
          <m:sub>
            <m:r>
              <w:del w:id="422" w:author="晚坷 潘" w:date="2022-08-22T17:16:00Z">
                <w:rPr>
                  <w:rFonts w:ascii="Cambria Math" w:hAnsi="Cambria Math"/>
                  <w:lang w:eastAsia="zh-CN"/>
                </w:rPr>
                <m:t>i</m:t>
              </w:del>
            </m:r>
            <m:r>
              <w:del w:id="423" w:author="晚坷 潘" w:date="2022-08-22T17:16:00Z">
                <m:rPr>
                  <m:sty m:val="p"/>
                </m:rPr>
                <w:rPr>
                  <w:rFonts w:ascii="Cambria Math" w:hAnsi="Cambria Math"/>
                  <w:lang w:eastAsia="zh-CN"/>
                </w:rPr>
                <m:t>,</m:t>
              </w:del>
            </m:r>
            <m:r>
              <w:del w:id="424" w:author="晚坷 潘" w:date="2022-08-22T17:16:00Z">
                <w:rPr>
                  <w:rFonts w:ascii="Cambria Math" w:hAnsi="Cambria Math"/>
                  <w:lang w:eastAsia="zh-CN"/>
                </w:rPr>
                <m:t>j</m:t>
              </w:del>
            </m:r>
            <m:r>
              <w:del w:id="425" w:author="晚坷 潘" w:date="2022-08-22T17:16:00Z">
                <m:rPr>
                  <m:sty m:val="p"/>
                </m:rPr>
                <w:rPr>
                  <w:rFonts w:ascii="Cambria Math" w:hAnsi="Cambria Math"/>
                  <w:lang w:eastAsia="zh-CN"/>
                </w:rPr>
                <m:t>,</m:t>
              </w:del>
            </m:r>
            <m:r>
              <w:del w:id="426" w:author="晚坷 潘" w:date="2022-08-22T17:16:00Z">
                <w:rPr>
                  <w:rFonts w:ascii="Cambria Math" w:hAnsi="Cambria Math"/>
                  <w:lang w:eastAsia="zh-CN"/>
                </w:rPr>
                <m:t>k</m:t>
              </w:del>
            </m:r>
          </m:sub>
        </m:sSub>
      </m:oMath>
      <w:del w:id="427" w:author="晚坷 潘" w:date="2022-08-22T17:16:00Z">
        <w:r w:rsidDel="000B3538">
          <w:rPr>
            <w:lang w:eastAsia="zh-CN"/>
          </w:rPr>
          <w:delText xml:space="preserve"> </w:delText>
        </w:r>
        <w:r w:rsidDel="000B3538">
          <w:rPr>
            <w:lang w:eastAsia="zh-CN"/>
          </w:rPr>
          <w:delText>为观测变量，比如反应时，</w:delText>
        </w:r>
      </w:del>
      <m:oMath>
        <m:r>
          <w:del w:id="428" w:author="晚坷 潘" w:date="2022-08-22T17:16:00Z">
            <w:rPr>
              <w:rFonts w:ascii="Cambria Math" w:hAnsi="Cambria Math"/>
              <w:lang w:eastAsia="zh-CN"/>
            </w:rPr>
            <m:t>i</m:t>
          </w:del>
        </m:r>
      </m:oMath>
      <w:del w:id="429" w:author="晚坷 潘" w:date="2022-08-22T17:16:00Z">
        <w:r w:rsidDel="000B3538">
          <w:rPr>
            <w:lang w:eastAsia="zh-CN"/>
          </w:rPr>
          <w:delText xml:space="preserve"> </w:delText>
        </w:r>
        <w:r w:rsidDel="000B3538">
          <w:rPr>
            <w:lang w:eastAsia="zh-CN"/>
          </w:rPr>
          <w:delText>为被试编号，</w:delText>
        </w:r>
      </w:del>
      <m:oMath>
        <m:r>
          <w:del w:id="430" w:author="晚坷 潘" w:date="2022-08-22T17:16:00Z">
            <w:rPr>
              <w:rFonts w:ascii="Cambria Math" w:hAnsi="Cambria Math"/>
              <w:lang w:eastAsia="zh-CN"/>
            </w:rPr>
            <m:t>j</m:t>
          </w:del>
        </m:r>
      </m:oMath>
      <w:del w:id="431" w:author="晚坷 潘" w:date="2022-08-22T17:16:00Z">
        <w:r w:rsidDel="000B3538">
          <w:rPr>
            <w:lang w:eastAsia="zh-CN"/>
          </w:rPr>
          <w:delText xml:space="preserve"> </w:delText>
        </w:r>
        <w:r w:rsidDel="000B3538">
          <w:rPr>
            <w:lang w:eastAsia="zh-CN"/>
          </w:rPr>
          <w:delText>为试次编号，</w:delText>
        </w:r>
      </w:del>
      <m:oMath>
        <m:r>
          <w:del w:id="432" w:author="晚坷 潘" w:date="2022-08-22T17:16:00Z">
            <w:rPr>
              <w:rFonts w:ascii="Cambria Math" w:hAnsi="Cambria Math"/>
              <w:lang w:eastAsia="zh-CN"/>
            </w:rPr>
            <m:t>k</m:t>
          </w:del>
        </m:r>
      </m:oMath>
      <w:del w:id="433" w:author="晚坷 潘" w:date="2022-08-22T17:16:00Z">
        <w:r w:rsidDel="000B3538">
          <w:rPr>
            <w:lang w:eastAsia="zh-CN"/>
          </w:rPr>
          <w:delText xml:space="preserve"> </w:delText>
        </w:r>
        <w:r w:rsidDel="000B3538">
          <w:rPr>
            <w:lang w:eastAsia="zh-CN"/>
          </w:rPr>
          <w:delText>为实验条件，比如任务难度，简单条件编码为</w:delText>
        </w:r>
        <w:r w:rsidDel="000B3538">
          <w:rPr>
            <w:lang w:eastAsia="zh-CN"/>
          </w:rPr>
          <w:delText>-1</w:delText>
        </w:r>
        <w:r w:rsidDel="000B3538">
          <w:rPr>
            <w:lang w:eastAsia="zh-CN"/>
          </w:rPr>
          <w:delText>，困难条件编码为</w:delText>
        </w:r>
        <w:r w:rsidDel="000B3538">
          <w:rPr>
            <w:lang w:eastAsia="zh-CN"/>
          </w:rPr>
          <w:delText>1</w:delText>
        </w:r>
        <w:r w:rsidDel="000B3538">
          <w:rPr>
            <w:lang w:eastAsia="zh-CN"/>
          </w:rPr>
          <w:delText>。</w:delText>
        </w:r>
      </w:del>
      <m:oMath>
        <m:sSub>
          <m:sSubPr>
            <m:ctrlPr>
              <w:del w:id="434" w:author="晚坷 潘" w:date="2022-08-22T17:16:00Z">
                <w:rPr>
                  <w:rFonts w:ascii="Cambria Math" w:hAnsi="Cambria Math"/>
                </w:rPr>
              </w:del>
            </m:ctrlPr>
          </m:sSubPr>
          <m:e>
            <m:r>
              <w:del w:id="435" w:author="晚坷 潘" w:date="2022-08-22T17:16:00Z">
                <w:rPr>
                  <w:rFonts w:ascii="Cambria Math" w:hAnsi="Cambria Math"/>
                  <w:lang w:eastAsia="zh-CN"/>
                </w:rPr>
                <m:t>β</m:t>
              </w:del>
            </m:r>
          </m:e>
          <m:sub>
            <m:r>
              <w:del w:id="436" w:author="晚坷 潘" w:date="2022-08-22T17:16:00Z">
                <w:rPr>
                  <w:rFonts w:ascii="Cambria Math" w:hAnsi="Cambria Math"/>
                  <w:lang w:eastAsia="zh-CN"/>
                </w:rPr>
                <m:t>0</m:t>
              </w:del>
            </m:r>
          </m:sub>
        </m:sSub>
      </m:oMath>
      <w:del w:id="437" w:author="晚坷 潘" w:date="2022-08-22T17:16:00Z">
        <w:r w:rsidDel="000B3538">
          <w:rPr>
            <w:lang w:eastAsia="zh-CN"/>
          </w:rPr>
          <w:delText xml:space="preserve"> </w:delText>
        </w:r>
        <w:r w:rsidDel="000B3538">
          <w:rPr>
            <w:lang w:eastAsia="zh-CN"/>
          </w:rPr>
          <w:delText>与</w:delText>
        </w:r>
        <w:r w:rsidDel="000B3538">
          <w:rPr>
            <w:lang w:eastAsia="zh-CN"/>
          </w:rPr>
          <w:delText xml:space="preserve"> </w:delText>
        </w:r>
      </w:del>
      <m:oMath>
        <m:sSub>
          <m:sSubPr>
            <m:ctrlPr>
              <w:del w:id="438" w:author="晚坷 潘" w:date="2022-08-22T17:16:00Z">
                <w:rPr>
                  <w:rFonts w:ascii="Cambria Math" w:hAnsi="Cambria Math"/>
                </w:rPr>
              </w:del>
            </m:ctrlPr>
          </m:sSubPr>
          <m:e>
            <m:r>
              <w:del w:id="439" w:author="晚坷 潘" w:date="2022-08-22T17:16:00Z">
                <w:rPr>
                  <w:rFonts w:ascii="Cambria Math" w:hAnsi="Cambria Math"/>
                  <w:lang w:eastAsia="zh-CN"/>
                </w:rPr>
                <m:t>β</m:t>
              </w:del>
            </m:r>
          </m:e>
          <m:sub>
            <m:r>
              <w:del w:id="440" w:author="晚坷 潘" w:date="2022-08-22T17:16:00Z">
                <w:rPr>
                  <w:rFonts w:ascii="Cambria Math" w:hAnsi="Cambria Math"/>
                  <w:lang w:eastAsia="zh-CN"/>
                </w:rPr>
                <m:t>δ</m:t>
              </w:del>
            </m:r>
          </m:sub>
        </m:sSub>
      </m:oMath>
      <w:del w:id="441" w:author="晚坷 潘" w:date="2022-08-22T17:16:00Z">
        <w:r w:rsidDel="000B3538">
          <w:rPr>
            <w:lang w:eastAsia="zh-CN"/>
          </w:rPr>
          <w:delText xml:space="preserve"> </w:delText>
        </w:r>
        <w:r w:rsidDel="000B3538">
          <w:rPr>
            <w:lang w:eastAsia="zh-CN"/>
          </w:rPr>
          <w:delText>为固定效应，</w:delText>
        </w:r>
      </w:del>
      <m:oMath>
        <m:sSub>
          <m:sSubPr>
            <m:ctrlPr>
              <w:del w:id="442" w:author="晚坷 潘" w:date="2022-08-22T17:16:00Z">
                <w:rPr>
                  <w:rFonts w:ascii="Cambria Math" w:hAnsi="Cambria Math"/>
                </w:rPr>
              </w:del>
            </m:ctrlPr>
          </m:sSubPr>
          <m:e>
            <m:r>
              <w:del w:id="443" w:author="晚坷 潘" w:date="2022-08-22T17:16:00Z">
                <w:rPr>
                  <w:rFonts w:ascii="Cambria Math" w:hAnsi="Cambria Math"/>
                  <w:lang w:eastAsia="zh-CN"/>
                </w:rPr>
                <m:t>β</m:t>
              </w:del>
            </m:r>
          </m:e>
          <m:sub>
            <m:r>
              <w:del w:id="444" w:author="晚坷 潘" w:date="2022-08-22T17:16:00Z">
                <w:rPr>
                  <w:rFonts w:ascii="Cambria Math" w:hAnsi="Cambria Math"/>
                  <w:lang w:eastAsia="zh-CN"/>
                </w:rPr>
                <m:t>0</m:t>
              </w:del>
            </m:r>
          </m:sub>
        </m:sSub>
      </m:oMath>
      <w:del w:id="445" w:author="晚坷 潘" w:date="2022-08-22T17:16:00Z">
        <w:r w:rsidDel="000B3538">
          <w:rPr>
            <w:lang w:eastAsia="zh-CN"/>
          </w:rPr>
          <w:delText xml:space="preserve"> </w:delText>
        </w:r>
        <w:r w:rsidDel="000B3538">
          <w:rPr>
            <w:lang w:eastAsia="zh-CN"/>
          </w:rPr>
          <w:delText>反应了所有试次的平均反应时，</w:delText>
        </w:r>
        <w:r w:rsidDel="000B3538">
          <w:rPr>
            <w:lang w:eastAsia="zh-CN"/>
          </w:rPr>
          <w:delText xml:space="preserve"> </w:delText>
        </w:r>
      </w:del>
      <m:oMath>
        <m:sSub>
          <m:sSubPr>
            <m:ctrlPr>
              <w:del w:id="446" w:author="晚坷 潘" w:date="2022-08-22T17:16:00Z">
                <w:rPr>
                  <w:rFonts w:ascii="Cambria Math" w:hAnsi="Cambria Math"/>
                </w:rPr>
              </w:del>
            </m:ctrlPr>
          </m:sSubPr>
          <m:e>
            <m:r>
              <w:del w:id="447" w:author="晚坷 潘" w:date="2022-08-22T17:16:00Z">
                <w:rPr>
                  <w:rFonts w:ascii="Cambria Math" w:hAnsi="Cambria Math"/>
                  <w:lang w:eastAsia="zh-CN"/>
                </w:rPr>
                <m:t>β</m:t>
              </w:del>
            </m:r>
          </m:e>
          <m:sub>
            <m:r>
              <w:del w:id="448" w:author="晚坷 潘" w:date="2022-08-22T17:16:00Z">
                <w:rPr>
                  <w:rFonts w:ascii="Cambria Math" w:hAnsi="Cambria Math"/>
                  <w:lang w:eastAsia="zh-CN"/>
                </w:rPr>
                <m:t>δ</m:t>
              </w:del>
            </m:r>
          </m:sub>
        </m:sSub>
      </m:oMath>
      <w:del w:id="449" w:author="晚坷 潘" w:date="2022-08-22T17:16:00Z">
        <w:r w:rsidDel="000B3538">
          <w:rPr>
            <w:lang w:eastAsia="zh-CN"/>
          </w:rPr>
          <w:delText xml:space="preserve"> </w:delText>
        </w:r>
        <w:r w:rsidDel="000B3538">
          <w:rPr>
            <w:lang w:eastAsia="zh-CN"/>
          </w:rPr>
          <w:delText>反应了任务难度对于反应时的效应，即两个条件下所有被试反应时的差异。</w:delText>
        </w:r>
      </w:del>
      <m:oMath>
        <m:sSub>
          <m:sSubPr>
            <m:ctrlPr>
              <w:del w:id="450" w:author="晚坷 潘" w:date="2022-08-22T17:16:00Z">
                <w:rPr>
                  <w:rFonts w:ascii="Cambria Math" w:hAnsi="Cambria Math"/>
                </w:rPr>
              </w:del>
            </m:ctrlPr>
          </m:sSubPr>
          <m:e>
            <m:r>
              <w:del w:id="451" w:author="晚坷 潘" w:date="2022-08-22T17:16:00Z">
                <w:rPr>
                  <w:rFonts w:ascii="Cambria Math" w:hAnsi="Cambria Math"/>
                  <w:lang w:eastAsia="zh-CN"/>
                </w:rPr>
                <m:t>ϵ</m:t>
              </w:del>
            </m:r>
          </m:e>
          <m:sub>
            <m:r>
              <w:del w:id="452" w:author="晚坷 潘" w:date="2022-08-22T17:16:00Z">
                <w:rPr>
                  <w:rFonts w:ascii="Cambria Math" w:hAnsi="Cambria Math"/>
                  <w:lang w:eastAsia="zh-CN"/>
                </w:rPr>
                <m:t>i</m:t>
              </w:del>
            </m:r>
            <m:r>
              <w:del w:id="453" w:author="晚坷 潘" w:date="2022-08-22T17:16:00Z">
                <m:rPr>
                  <m:sty m:val="p"/>
                </m:rPr>
                <w:rPr>
                  <w:rFonts w:ascii="Cambria Math" w:hAnsi="Cambria Math"/>
                  <w:lang w:eastAsia="zh-CN"/>
                </w:rPr>
                <m:t>,</m:t>
              </w:del>
            </m:r>
            <m:r>
              <w:del w:id="454" w:author="晚坷 潘" w:date="2022-08-22T17:16:00Z">
                <w:rPr>
                  <w:rFonts w:ascii="Cambria Math" w:hAnsi="Cambria Math"/>
                  <w:lang w:eastAsia="zh-CN"/>
                </w:rPr>
                <m:t>j</m:t>
              </w:del>
            </m:r>
            <m:r>
              <w:del w:id="455" w:author="晚坷 潘" w:date="2022-08-22T17:16:00Z">
                <m:rPr>
                  <m:sty m:val="p"/>
                </m:rPr>
                <w:rPr>
                  <w:rFonts w:ascii="Cambria Math" w:hAnsi="Cambria Math"/>
                  <w:lang w:eastAsia="zh-CN"/>
                </w:rPr>
                <m:t>,</m:t>
              </w:del>
            </m:r>
            <m:r>
              <w:del w:id="456" w:author="晚坷 潘" w:date="2022-08-22T17:16:00Z">
                <w:rPr>
                  <w:rFonts w:ascii="Cambria Math" w:hAnsi="Cambria Math"/>
                  <w:lang w:eastAsia="zh-CN"/>
                </w:rPr>
                <m:t>k</m:t>
              </w:del>
            </m:r>
          </m:sub>
        </m:sSub>
      </m:oMath>
      <w:del w:id="457" w:author="晚坷 潘" w:date="2022-08-22T17:16:00Z">
        <w:r w:rsidDel="000B3538">
          <w:rPr>
            <w:lang w:eastAsia="zh-CN"/>
          </w:rPr>
          <w:delText xml:space="preserve"> </w:delText>
        </w:r>
        <w:r w:rsidDel="000B3538">
          <w:rPr>
            <w:lang w:eastAsia="zh-CN"/>
          </w:rPr>
          <w:delText>为模型残差。</w:delText>
        </w:r>
        <w:r w:rsidDel="000B3538">
          <w:rPr>
            <w:lang w:eastAsia="zh-CN"/>
          </w:rPr>
          <w:delText xml:space="preserve"> </w:delText>
        </w:r>
        <w:r w:rsidDel="000B3538">
          <w:rPr>
            <w:lang w:eastAsia="zh-CN"/>
          </w:rPr>
          <w:delText>此时，由于模型没有加入随机效应，</w:delText>
        </w:r>
        <w:commentRangeStart w:id="458"/>
        <w:r w:rsidDel="000B3538">
          <w:rPr>
            <w:lang w:eastAsia="zh-CN"/>
          </w:rPr>
          <w:delText>因此无法解释反应时的个体差异</w:delText>
        </w:r>
        <w:commentRangeEnd w:id="458"/>
        <w:r w:rsidR="00246817" w:rsidDel="000B3538">
          <w:rPr>
            <w:rStyle w:val="af6"/>
          </w:rPr>
          <w:commentReference w:id="458"/>
        </w:r>
        <w:r w:rsidDel="000B3538">
          <w:rPr>
            <w:lang w:eastAsia="zh-CN"/>
          </w:rPr>
          <w:delText>，以及固定效应在不同被试间的一致性。</w:delText>
        </w:r>
      </w:del>
    </w:p>
    <w:p w14:paraId="30767371" w14:textId="54724531" w:rsidR="00334ED1" w:rsidDel="000B3538" w:rsidRDefault="005C1F68">
      <w:pPr>
        <w:pStyle w:val="a0"/>
        <w:rPr>
          <w:del w:id="459" w:author="晚坷 潘" w:date="2022-08-22T17:16:00Z"/>
          <w:lang w:eastAsia="zh-CN"/>
        </w:rPr>
      </w:pPr>
      <w:del w:id="460" w:author="晚坷 潘" w:date="2022-08-22T17:16:00Z">
        <w:r w:rsidDel="000B3538">
          <w:rPr>
            <w:lang w:eastAsia="zh-CN"/>
          </w:rPr>
          <w:delText>为了解释反应时的个体差异，可以在</w:delText>
        </w:r>
        <w:r w:rsidR="00DF1205" w:rsidDel="000B3538">
          <w:rPr>
            <w:lang w:eastAsia="zh-CN"/>
          </w:rPr>
          <w:delText>混合效应模型</w:delText>
        </w:r>
        <w:r w:rsidDel="000B3538">
          <w:rPr>
            <w:lang w:eastAsia="zh-CN"/>
          </w:rPr>
          <w:delText>中加入随机截距，其表达式如下</w:delText>
        </w:r>
        <w:r w:rsidDel="000B3538">
          <w:rPr>
            <w:lang w:eastAsia="zh-CN"/>
          </w:rPr>
          <w:delText xml:space="preserve"> </w:delText>
        </w:r>
        <w:r w:rsidR="00000000" w:rsidDel="000B3538">
          <w:fldChar w:fldCharType="begin"/>
        </w:r>
        <w:r w:rsidR="00000000" w:rsidDel="000B3538">
          <w:rPr>
            <w:lang w:eastAsia="zh-CN"/>
          </w:rPr>
          <w:delInstrText xml:space="preserve"> HYPERLINK \l "eq:eq3" \h </w:delInstrText>
        </w:r>
        <w:r w:rsidR="00000000" w:rsidDel="000B3538">
          <w:fldChar w:fldCharType="separate"/>
        </w:r>
        <w:r w:rsidDel="000B3538">
          <w:rPr>
            <w:rStyle w:val="ae"/>
            <w:lang w:eastAsia="zh-CN"/>
          </w:rPr>
          <w:delText>公式</w:delText>
        </w:r>
        <w:r w:rsidDel="000B3538">
          <w:rPr>
            <w:rStyle w:val="ae"/>
            <w:lang w:eastAsia="zh-CN"/>
          </w:rPr>
          <w:delText> 3</w:delText>
        </w:r>
        <w:r w:rsidR="00000000" w:rsidDel="000B3538">
          <w:rPr>
            <w:rStyle w:val="ae"/>
            <w:lang w:eastAsia="zh-CN"/>
          </w:rPr>
          <w:fldChar w:fldCharType="end"/>
        </w:r>
        <w:r w:rsidDel="000B3538">
          <w:rPr>
            <w:lang w:eastAsia="zh-CN"/>
          </w:rPr>
          <w:delText>：</w:delText>
        </w:r>
      </w:del>
    </w:p>
    <w:bookmarkStart w:id="461" w:name="eq:eq3"/>
    <w:p w14:paraId="4B378FF7" w14:textId="10376FD2" w:rsidR="00334ED1" w:rsidDel="000B3538" w:rsidRDefault="00000000">
      <w:pPr>
        <w:pStyle w:val="a0"/>
        <w:rPr>
          <w:del w:id="462" w:author="晚坷 潘" w:date="2022-08-22T17:16:00Z"/>
        </w:rPr>
      </w:pPr>
      <m:oMathPara>
        <m:oMathParaPr>
          <m:jc m:val="center"/>
        </m:oMathParaPr>
        <m:oMath>
          <m:m>
            <m:mPr>
              <m:plcHide m:val="1"/>
              <m:mcs>
                <m:mc>
                  <m:mcPr>
                    <m:count m:val="1"/>
                    <m:mcJc m:val="right"/>
                  </m:mcPr>
                </m:mc>
                <m:mc>
                  <m:mcPr>
                    <m:count m:val="1"/>
                    <m:mcJc m:val="left"/>
                  </m:mcPr>
                </m:mc>
              </m:mcs>
              <m:ctrlPr>
                <w:del w:id="463" w:author="晚坷 潘" w:date="2022-08-22T17:16:00Z">
                  <w:rPr>
                    <w:rFonts w:ascii="Cambria Math" w:hAnsi="Cambria Math"/>
                  </w:rPr>
                </w:del>
              </m:ctrlPr>
            </m:mPr>
            <m:mr>
              <m:e>
                <m:sSub>
                  <m:sSubPr>
                    <m:ctrlPr>
                      <w:del w:id="464" w:author="晚坷 潘" w:date="2022-08-22T17:16:00Z">
                        <w:rPr>
                          <w:rFonts w:ascii="Cambria Math" w:hAnsi="Cambria Math"/>
                        </w:rPr>
                      </w:del>
                    </m:ctrlPr>
                  </m:sSubPr>
                  <m:e>
                    <m:r>
                      <w:del w:id="465" w:author="晚坷 潘" w:date="2022-08-22T17:16:00Z">
                        <w:rPr>
                          <w:rFonts w:ascii="Cambria Math" w:hAnsi="Cambria Math"/>
                        </w:rPr>
                        <m:t>Y</m:t>
                      </w:del>
                    </m:r>
                  </m:e>
                  <m:sub>
                    <m:r>
                      <w:del w:id="466" w:author="晚坷 潘" w:date="2022-08-22T17:16:00Z">
                        <w:rPr>
                          <w:rFonts w:ascii="Cambria Math" w:hAnsi="Cambria Math"/>
                        </w:rPr>
                        <m:t>i</m:t>
                      </w:del>
                    </m:r>
                    <m:r>
                      <w:del w:id="467" w:author="晚坷 潘" w:date="2022-08-22T17:16:00Z">
                        <m:rPr>
                          <m:sty m:val="p"/>
                        </m:rPr>
                        <w:rPr>
                          <w:rFonts w:ascii="Cambria Math" w:hAnsi="Cambria Math"/>
                        </w:rPr>
                        <m:t>,</m:t>
                      </w:del>
                    </m:r>
                    <m:r>
                      <w:del w:id="468" w:author="晚坷 潘" w:date="2022-08-22T17:16:00Z">
                        <w:rPr>
                          <w:rFonts w:ascii="Cambria Math" w:hAnsi="Cambria Math"/>
                        </w:rPr>
                        <m:t>j</m:t>
                      </w:del>
                    </m:r>
                    <m:r>
                      <w:del w:id="469" w:author="晚坷 潘" w:date="2022-08-22T17:16:00Z">
                        <m:rPr>
                          <m:sty m:val="p"/>
                        </m:rPr>
                        <w:rPr>
                          <w:rFonts w:ascii="Cambria Math" w:hAnsi="Cambria Math"/>
                        </w:rPr>
                        <m:t>,</m:t>
                      </w:del>
                    </m:r>
                    <m:r>
                      <w:del w:id="470" w:author="晚坷 潘" w:date="2022-08-22T17:16:00Z">
                        <w:rPr>
                          <w:rFonts w:ascii="Cambria Math" w:hAnsi="Cambria Math"/>
                        </w:rPr>
                        <m:t>k</m:t>
                      </w:del>
                    </m:r>
                  </m:sub>
                </m:sSub>
              </m:e>
              <m:e>
                <m:r>
                  <w:del w:id="471" w:author="晚坷 潘" w:date="2022-08-22T17:16:00Z">
                    <m:rPr>
                      <m:sty m:val="p"/>
                    </m:rPr>
                    <w:rPr>
                      <w:rFonts w:ascii="Cambria Math" w:hAnsi="Cambria Math"/>
                    </w:rPr>
                    <m:t>=</m:t>
                  </w:del>
                </m:r>
                <m:sSub>
                  <m:sSubPr>
                    <m:ctrlPr>
                      <w:del w:id="472" w:author="晚坷 潘" w:date="2022-08-22T17:16:00Z">
                        <w:rPr>
                          <w:rFonts w:ascii="Cambria Math" w:hAnsi="Cambria Math"/>
                        </w:rPr>
                      </w:del>
                    </m:ctrlPr>
                  </m:sSubPr>
                  <m:e>
                    <m:r>
                      <w:del w:id="473" w:author="晚坷 潘" w:date="2022-08-22T17:16:00Z">
                        <w:rPr>
                          <w:rFonts w:ascii="Cambria Math" w:hAnsi="Cambria Math"/>
                        </w:rPr>
                        <m:t>β</m:t>
                      </w:del>
                    </m:r>
                  </m:e>
                  <m:sub>
                    <m:r>
                      <w:del w:id="474" w:author="晚坷 潘" w:date="2022-08-22T17:16:00Z">
                        <w:rPr>
                          <w:rFonts w:ascii="Cambria Math" w:hAnsi="Cambria Math"/>
                        </w:rPr>
                        <m:t>0</m:t>
                      </w:del>
                    </m:r>
                    <m:r>
                      <w:del w:id="475" w:author="晚坷 潘" w:date="2022-08-22T17:16:00Z">
                        <m:rPr>
                          <m:sty m:val="p"/>
                        </m:rPr>
                        <w:rPr>
                          <w:rFonts w:ascii="Cambria Math" w:hAnsi="Cambria Math"/>
                        </w:rPr>
                        <m:t>,</m:t>
                      </w:del>
                    </m:r>
                    <m:r>
                      <w:del w:id="476" w:author="晚坷 潘" w:date="2022-08-22T17:16:00Z">
                        <w:rPr>
                          <w:rFonts w:ascii="Cambria Math" w:hAnsi="Cambria Math"/>
                        </w:rPr>
                        <m:t>i</m:t>
                      </w:del>
                    </m:r>
                    <m:r>
                      <w:del w:id="477" w:author="晚坷 潘" w:date="2022-08-22T17:16:00Z">
                        <m:rPr>
                          <m:sty m:val="p"/>
                        </m:rPr>
                        <w:rPr>
                          <w:rFonts w:ascii="Cambria Math" w:hAnsi="Cambria Math"/>
                        </w:rPr>
                        <m:t>,</m:t>
                      </w:del>
                    </m:r>
                    <m:r>
                      <w:del w:id="478" w:author="晚坷 潘" w:date="2022-08-22T17:16:00Z">
                        <w:rPr>
                          <w:rFonts w:ascii="Cambria Math" w:hAnsi="Cambria Math"/>
                        </w:rPr>
                        <m:t>k</m:t>
                      </w:del>
                    </m:r>
                  </m:sub>
                </m:sSub>
                <m:r>
                  <w:del w:id="479" w:author="晚坷 潘" w:date="2022-08-22T17:16:00Z">
                    <m:rPr>
                      <m:sty m:val="p"/>
                    </m:rPr>
                    <w:rPr>
                      <w:rFonts w:ascii="Cambria Math" w:hAnsi="Cambria Math"/>
                    </w:rPr>
                    <m:t>+</m:t>
                  </w:del>
                </m:r>
                <m:sSub>
                  <m:sSubPr>
                    <m:ctrlPr>
                      <w:del w:id="480" w:author="晚坷 潘" w:date="2022-08-22T17:16:00Z">
                        <w:rPr>
                          <w:rFonts w:ascii="Cambria Math" w:hAnsi="Cambria Math"/>
                        </w:rPr>
                      </w:del>
                    </m:ctrlPr>
                  </m:sSubPr>
                  <m:e>
                    <m:r>
                      <w:del w:id="481" w:author="晚坷 潘" w:date="2022-08-22T17:16:00Z">
                        <w:rPr>
                          <w:rFonts w:ascii="Cambria Math" w:hAnsi="Cambria Math"/>
                        </w:rPr>
                        <m:t>β</m:t>
                      </w:del>
                    </m:r>
                  </m:e>
                  <m:sub>
                    <m:r>
                      <w:del w:id="482" w:author="晚坷 潘" w:date="2022-08-22T17:16:00Z">
                        <w:rPr>
                          <w:rFonts w:ascii="Cambria Math" w:hAnsi="Cambria Math"/>
                        </w:rPr>
                        <m:t>δ</m:t>
                      </w:del>
                    </m:r>
                  </m:sub>
                </m:sSub>
                <m:sSub>
                  <m:sSubPr>
                    <m:ctrlPr>
                      <w:del w:id="483" w:author="晚坷 潘" w:date="2022-08-22T17:16:00Z">
                        <w:rPr>
                          <w:rFonts w:ascii="Cambria Math" w:hAnsi="Cambria Math"/>
                        </w:rPr>
                      </w:del>
                    </m:ctrlPr>
                  </m:sSubPr>
                  <m:e>
                    <m:r>
                      <w:del w:id="484" w:author="晚坷 潘" w:date="2022-08-22T17:16:00Z">
                        <w:rPr>
                          <w:rFonts w:ascii="Cambria Math" w:hAnsi="Cambria Math"/>
                        </w:rPr>
                        <m:t>X</m:t>
                      </w:del>
                    </m:r>
                  </m:e>
                  <m:sub>
                    <m:r>
                      <w:del w:id="485" w:author="晚坷 潘" w:date="2022-08-22T17:16:00Z">
                        <w:rPr>
                          <w:rFonts w:ascii="Cambria Math" w:hAnsi="Cambria Math"/>
                        </w:rPr>
                        <m:t>i</m:t>
                      </w:del>
                    </m:r>
                    <m:r>
                      <w:del w:id="486" w:author="晚坷 潘" w:date="2022-08-22T17:16:00Z">
                        <m:rPr>
                          <m:sty m:val="p"/>
                        </m:rPr>
                        <w:rPr>
                          <w:rFonts w:ascii="Cambria Math" w:hAnsi="Cambria Math"/>
                        </w:rPr>
                        <m:t>,</m:t>
                      </w:del>
                    </m:r>
                    <m:r>
                      <w:del w:id="487" w:author="晚坷 潘" w:date="2022-08-22T17:16:00Z">
                        <w:rPr>
                          <w:rFonts w:ascii="Cambria Math" w:hAnsi="Cambria Math"/>
                        </w:rPr>
                        <m:t>k</m:t>
                      </w:del>
                    </m:r>
                  </m:sub>
                </m:sSub>
                <m:r>
                  <w:del w:id="488" w:author="晚坷 潘" w:date="2022-08-22T17:16:00Z">
                    <m:rPr>
                      <m:sty m:val="p"/>
                    </m:rPr>
                    <w:rPr>
                      <w:rFonts w:ascii="Cambria Math" w:hAnsi="Cambria Math"/>
                    </w:rPr>
                    <m:t>+</m:t>
                  </w:del>
                </m:r>
                <m:sSub>
                  <m:sSubPr>
                    <m:ctrlPr>
                      <w:del w:id="489" w:author="晚坷 潘" w:date="2022-08-22T17:16:00Z">
                        <w:rPr>
                          <w:rFonts w:ascii="Cambria Math" w:hAnsi="Cambria Math"/>
                        </w:rPr>
                      </w:del>
                    </m:ctrlPr>
                  </m:sSubPr>
                  <m:e>
                    <m:r>
                      <w:del w:id="490" w:author="晚坷 潘" w:date="2022-08-22T17:16:00Z">
                        <w:rPr>
                          <w:rFonts w:ascii="Cambria Math" w:hAnsi="Cambria Math"/>
                        </w:rPr>
                        <m:t>ϵ</m:t>
                      </w:del>
                    </m:r>
                  </m:e>
                  <m:sub>
                    <m:r>
                      <w:del w:id="491" w:author="晚坷 潘" w:date="2022-08-22T17:16:00Z">
                        <w:rPr>
                          <w:rFonts w:ascii="Cambria Math" w:hAnsi="Cambria Math"/>
                        </w:rPr>
                        <m:t>i</m:t>
                      </w:del>
                    </m:r>
                    <m:r>
                      <w:del w:id="492" w:author="晚坷 潘" w:date="2022-08-22T17:16:00Z">
                        <m:rPr>
                          <m:sty m:val="p"/>
                        </m:rPr>
                        <w:rPr>
                          <w:rFonts w:ascii="Cambria Math" w:hAnsi="Cambria Math"/>
                        </w:rPr>
                        <m:t>,</m:t>
                      </w:del>
                    </m:r>
                    <m:r>
                      <w:del w:id="493" w:author="晚坷 潘" w:date="2022-08-22T17:16:00Z">
                        <w:rPr>
                          <w:rFonts w:ascii="Cambria Math" w:hAnsi="Cambria Math"/>
                        </w:rPr>
                        <m:t>j</m:t>
                      </w:del>
                    </m:r>
                    <m:r>
                      <w:del w:id="494" w:author="晚坷 潘" w:date="2022-08-22T17:16:00Z">
                        <m:rPr>
                          <m:sty m:val="p"/>
                        </m:rPr>
                        <w:rPr>
                          <w:rFonts w:ascii="Cambria Math" w:hAnsi="Cambria Math"/>
                        </w:rPr>
                        <m:t>,</m:t>
                      </w:del>
                    </m:r>
                    <m:r>
                      <w:del w:id="495" w:author="晚坷 潘" w:date="2022-08-22T17:16:00Z">
                        <w:rPr>
                          <w:rFonts w:ascii="Cambria Math" w:hAnsi="Cambria Math"/>
                        </w:rPr>
                        <m:t>k</m:t>
                      </w:del>
                    </m:r>
                  </m:sub>
                </m:sSub>
              </m:e>
            </m:mr>
            <m:mr>
              <m:e>
                <m:sSub>
                  <m:sSubPr>
                    <m:ctrlPr>
                      <w:del w:id="496" w:author="晚坷 潘" w:date="2022-08-22T17:16:00Z">
                        <w:rPr>
                          <w:rFonts w:ascii="Cambria Math" w:hAnsi="Cambria Math"/>
                        </w:rPr>
                      </w:del>
                    </m:ctrlPr>
                  </m:sSubPr>
                  <m:e>
                    <m:r>
                      <w:del w:id="497" w:author="晚坷 潘" w:date="2022-08-22T17:16:00Z">
                        <w:rPr>
                          <w:rFonts w:ascii="Cambria Math" w:hAnsi="Cambria Math"/>
                        </w:rPr>
                        <m:t>β</m:t>
                      </w:del>
                    </m:r>
                  </m:e>
                  <m:sub>
                    <m:r>
                      <w:del w:id="498" w:author="晚坷 潘" w:date="2022-08-22T17:16:00Z">
                        <w:rPr>
                          <w:rFonts w:ascii="Cambria Math" w:hAnsi="Cambria Math"/>
                        </w:rPr>
                        <m:t>0</m:t>
                      </w:del>
                    </m:r>
                    <m:r>
                      <w:del w:id="499" w:author="晚坷 潘" w:date="2022-08-22T17:16:00Z">
                        <m:rPr>
                          <m:sty m:val="p"/>
                        </m:rPr>
                        <w:rPr>
                          <w:rFonts w:ascii="Cambria Math" w:hAnsi="Cambria Math"/>
                        </w:rPr>
                        <m:t>,</m:t>
                      </w:del>
                    </m:r>
                    <m:r>
                      <w:del w:id="500" w:author="晚坷 潘" w:date="2022-08-22T17:16:00Z">
                        <w:rPr>
                          <w:rFonts w:ascii="Cambria Math" w:hAnsi="Cambria Math"/>
                        </w:rPr>
                        <m:t>i</m:t>
                      </w:del>
                    </m:r>
                    <m:r>
                      <w:del w:id="501" w:author="晚坷 潘" w:date="2022-08-22T17:16:00Z">
                        <m:rPr>
                          <m:sty m:val="p"/>
                        </m:rPr>
                        <w:rPr>
                          <w:rFonts w:ascii="Cambria Math" w:hAnsi="Cambria Math"/>
                        </w:rPr>
                        <m:t>,</m:t>
                      </w:del>
                    </m:r>
                    <m:r>
                      <w:del w:id="502" w:author="晚坷 潘" w:date="2022-08-22T17:16:00Z">
                        <w:rPr>
                          <w:rFonts w:ascii="Cambria Math" w:hAnsi="Cambria Math"/>
                        </w:rPr>
                        <m:t>k</m:t>
                      </w:del>
                    </m:r>
                  </m:sub>
                </m:sSub>
              </m:e>
              <m:e>
                <m:r>
                  <w:del w:id="503" w:author="晚坷 潘" w:date="2022-08-22T17:16:00Z">
                    <m:rPr>
                      <m:sty m:val="p"/>
                    </m:rPr>
                    <w:rPr>
                      <w:rFonts w:ascii="Cambria Math" w:hAnsi="Cambria Math"/>
                    </w:rPr>
                    <m:t>=</m:t>
                  </w:del>
                </m:r>
                <m:sSub>
                  <m:sSubPr>
                    <m:ctrlPr>
                      <w:del w:id="504" w:author="晚坷 潘" w:date="2022-08-22T17:16:00Z">
                        <w:rPr>
                          <w:rFonts w:ascii="Cambria Math" w:hAnsi="Cambria Math"/>
                        </w:rPr>
                      </w:del>
                    </m:ctrlPr>
                  </m:sSubPr>
                  <m:e>
                    <m:r>
                      <w:del w:id="505" w:author="晚坷 潘" w:date="2022-08-22T17:16:00Z">
                        <w:rPr>
                          <w:rFonts w:ascii="Cambria Math" w:hAnsi="Cambria Math"/>
                        </w:rPr>
                        <m:t>β</m:t>
                      </w:del>
                    </m:r>
                  </m:e>
                  <m:sub>
                    <m:r>
                      <w:del w:id="506" w:author="晚坷 潘" w:date="2022-08-22T17:16:00Z">
                        <w:rPr>
                          <w:rFonts w:ascii="Cambria Math" w:hAnsi="Cambria Math"/>
                        </w:rPr>
                        <m:t>0</m:t>
                      </w:del>
                    </m:r>
                  </m:sub>
                </m:sSub>
                <m:r>
                  <w:del w:id="507" w:author="晚坷 潘" w:date="2022-08-22T17:16:00Z">
                    <m:rPr>
                      <m:sty m:val="p"/>
                    </m:rPr>
                    <w:rPr>
                      <w:rFonts w:ascii="Cambria Math" w:hAnsi="Cambria Math"/>
                    </w:rPr>
                    <m:t>+</m:t>
                  </w:del>
                </m:r>
                <m:sSub>
                  <m:sSubPr>
                    <m:ctrlPr>
                      <w:del w:id="508" w:author="晚坷 潘" w:date="2022-08-22T17:16:00Z">
                        <w:rPr>
                          <w:rFonts w:ascii="Cambria Math" w:hAnsi="Cambria Math"/>
                        </w:rPr>
                      </w:del>
                    </m:ctrlPr>
                  </m:sSubPr>
                  <m:e>
                    <m:r>
                      <w:del w:id="509" w:author="晚坷 潘" w:date="2022-08-22T17:16:00Z">
                        <w:rPr>
                          <w:rFonts w:ascii="Cambria Math" w:hAnsi="Cambria Math"/>
                        </w:rPr>
                        <m:t>β</m:t>
                      </w:del>
                    </m:r>
                  </m:e>
                  <m:sub>
                    <m:r>
                      <w:del w:id="510" w:author="晚坷 潘" w:date="2022-08-22T17:16:00Z">
                        <w:rPr>
                          <w:rFonts w:ascii="Cambria Math" w:hAnsi="Cambria Math"/>
                        </w:rPr>
                        <m:t>i</m:t>
                      </w:del>
                    </m:r>
                    <m:r>
                      <w:del w:id="511" w:author="晚坷 潘" w:date="2022-08-22T17:16:00Z">
                        <m:rPr>
                          <m:sty m:val="p"/>
                        </m:rPr>
                        <w:rPr>
                          <w:rFonts w:ascii="Cambria Math" w:hAnsi="Cambria Math"/>
                        </w:rPr>
                        <m:t>,</m:t>
                      </w:del>
                    </m:r>
                    <m:r>
                      <w:del w:id="512" w:author="晚坷 潘" w:date="2022-08-22T17:16:00Z">
                        <w:rPr>
                          <w:rFonts w:ascii="Cambria Math" w:hAnsi="Cambria Math"/>
                        </w:rPr>
                        <m:t>k</m:t>
                      </w:del>
                    </m:r>
                  </m:sub>
                </m:sSub>
              </m:e>
            </m:mr>
          </m:m>
          <m:r>
            <w:del w:id="513" w:author="晚坷 潘" w:date="2022-08-22T17:16:00Z">
              <w:rPr>
                <w:rFonts w:ascii="Cambria Math" w:hAnsi="Cambria Math"/>
              </w:rPr>
              <m:t>公式</m:t>
            </w:del>
          </m:r>
          <m:r>
            <w:del w:id="514" w:author="晚坷 潘" w:date="2022-08-22T17:16:00Z">
              <w:rPr>
                <w:rFonts w:ascii="Cambria Math" w:hAnsi="Cambria Math"/>
              </w:rPr>
              <m:t>3</m:t>
            </w:del>
          </m:r>
        </m:oMath>
      </m:oMathPara>
      <w:bookmarkEnd w:id="461"/>
    </w:p>
    <w:p w14:paraId="2D9ACF5F" w14:textId="1C55CEFA" w:rsidR="00334ED1" w:rsidDel="000B3538" w:rsidRDefault="005C1F68">
      <w:pPr>
        <w:pStyle w:val="FirstParagraph"/>
        <w:rPr>
          <w:del w:id="515" w:author="晚坷 潘" w:date="2022-08-22T17:16:00Z"/>
          <w:lang w:eastAsia="zh-CN"/>
        </w:rPr>
      </w:pPr>
      <w:del w:id="516" w:author="晚坷 潘" w:date="2022-08-22T17:16:00Z">
        <w:r w:rsidDel="000B3538">
          <w:rPr>
            <w:lang w:eastAsia="zh-CN"/>
          </w:rPr>
          <w:delText>与</w:delText>
        </w:r>
        <w:r w:rsidDel="000B3538">
          <w:rPr>
            <w:lang w:eastAsia="zh-CN"/>
          </w:rPr>
          <w:delText xml:space="preserve"> </w:delText>
        </w:r>
        <w:r w:rsidR="00000000" w:rsidDel="000B3538">
          <w:fldChar w:fldCharType="begin"/>
        </w:r>
        <w:r w:rsidR="00000000" w:rsidDel="000B3538">
          <w:rPr>
            <w:lang w:eastAsia="zh-CN"/>
          </w:rPr>
          <w:delInstrText xml:space="preserve"> HYPERLINK \l "eq:eq2" \h </w:delInstrText>
        </w:r>
        <w:r w:rsidR="00000000" w:rsidDel="000B3538">
          <w:fldChar w:fldCharType="separate"/>
        </w:r>
        <w:r w:rsidDel="000B3538">
          <w:rPr>
            <w:rStyle w:val="ae"/>
            <w:lang w:eastAsia="zh-CN"/>
          </w:rPr>
          <w:delText>公式</w:delText>
        </w:r>
        <w:r w:rsidDel="000B3538">
          <w:rPr>
            <w:rStyle w:val="ae"/>
            <w:lang w:eastAsia="zh-CN"/>
          </w:rPr>
          <w:delText> 2</w:delText>
        </w:r>
        <w:r w:rsidR="00000000" w:rsidDel="000B3538">
          <w:rPr>
            <w:rStyle w:val="ae"/>
            <w:lang w:eastAsia="zh-CN"/>
          </w:rPr>
          <w:fldChar w:fldCharType="end"/>
        </w:r>
        <w:r w:rsidDel="000B3538">
          <w:rPr>
            <w:lang w:eastAsia="zh-CN"/>
          </w:rPr>
          <w:delText xml:space="preserve"> </w:delText>
        </w:r>
        <w:r w:rsidDel="000B3538">
          <w:rPr>
            <w:lang w:eastAsia="zh-CN"/>
          </w:rPr>
          <w:delText>相比，显而易见的是随机截距就是指影响截距项</w:delText>
        </w:r>
        <w:r w:rsidDel="000B3538">
          <w:rPr>
            <w:lang w:eastAsia="zh-CN"/>
          </w:rPr>
          <w:delText xml:space="preserve"> </w:delText>
        </w:r>
      </w:del>
      <m:oMath>
        <m:sSub>
          <m:sSubPr>
            <m:ctrlPr>
              <w:del w:id="517" w:author="晚坷 潘" w:date="2022-08-22T17:16:00Z">
                <w:rPr>
                  <w:rFonts w:ascii="Cambria Math" w:hAnsi="Cambria Math"/>
                </w:rPr>
              </w:del>
            </m:ctrlPr>
          </m:sSubPr>
          <m:e>
            <m:r>
              <w:del w:id="518" w:author="晚坷 潘" w:date="2022-08-22T17:16:00Z">
                <w:rPr>
                  <w:rFonts w:ascii="Cambria Math" w:hAnsi="Cambria Math"/>
                  <w:lang w:eastAsia="zh-CN"/>
                </w:rPr>
                <m:t>β</m:t>
              </w:del>
            </m:r>
          </m:e>
          <m:sub>
            <m:r>
              <w:del w:id="519" w:author="晚坷 潘" w:date="2022-08-22T17:16:00Z">
                <w:rPr>
                  <w:rFonts w:ascii="Cambria Math" w:hAnsi="Cambria Math"/>
                  <w:lang w:eastAsia="zh-CN"/>
                </w:rPr>
                <m:t>0</m:t>
              </w:del>
            </m:r>
            <m:r>
              <w:del w:id="520" w:author="晚坷 潘" w:date="2022-08-22T17:16:00Z">
                <m:rPr>
                  <m:sty m:val="p"/>
                </m:rPr>
                <w:rPr>
                  <w:rFonts w:ascii="Cambria Math" w:hAnsi="Cambria Math"/>
                  <w:lang w:eastAsia="zh-CN"/>
                </w:rPr>
                <m:t>,</m:t>
              </w:del>
            </m:r>
            <m:r>
              <w:del w:id="521" w:author="晚坷 潘" w:date="2022-08-22T17:16:00Z">
                <w:rPr>
                  <w:rFonts w:ascii="Cambria Math" w:hAnsi="Cambria Math"/>
                  <w:lang w:eastAsia="zh-CN"/>
                </w:rPr>
                <m:t>i</m:t>
              </w:del>
            </m:r>
            <m:r>
              <w:del w:id="522" w:author="晚坷 潘" w:date="2022-08-22T17:16:00Z">
                <m:rPr>
                  <m:sty m:val="p"/>
                </m:rPr>
                <w:rPr>
                  <w:rFonts w:ascii="Cambria Math" w:hAnsi="Cambria Math"/>
                  <w:lang w:eastAsia="zh-CN"/>
                </w:rPr>
                <m:t>,</m:t>
              </w:del>
            </m:r>
            <m:r>
              <w:del w:id="523" w:author="晚坷 潘" w:date="2022-08-22T17:16:00Z">
                <w:rPr>
                  <w:rFonts w:ascii="Cambria Math" w:hAnsi="Cambria Math"/>
                  <w:lang w:eastAsia="zh-CN"/>
                </w:rPr>
                <m:t>k</m:t>
              </w:del>
            </m:r>
          </m:sub>
        </m:sSub>
      </m:oMath>
      <w:del w:id="524" w:author="晚坷 潘" w:date="2022-08-22T17:16:00Z">
        <w:r w:rsidDel="000B3538">
          <w:rPr>
            <w:lang w:eastAsia="zh-CN"/>
          </w:rPr>
          <w:delText xml:space="preserve"> </w:delText>
        </w:r>
        <w:r w:rsidDel="000B3538">
          <w:rPr>
            <w:lang w:eastAsia="zh-CN"/>
          </w:rPr>
          <w:delText>的随机效应。其中，</w:delText>
        </w:r>
      </w:del>
      <m:oMath>
        <m:sSub>
          <m:sSubPr>
            <m:ctrlPr>
              <w:del w:id="525" w:author="晚坷 潘" w:date="2022-08-22T17:16:00Z">
                <w:rPr>
                  <w:rFonts w:ascii="Cambria Math" w:hAnsi="Cambria Math"/>
                </w:rPr>
              </w:del>
            </m:ctrlPr>
          </m:sSubPr>
          <m:e>
            <m:r>
              <w:del w:id="526" w:author="晚坷 潘" w:date="2022-08-22T17:16:00Z">
                <w:rPr>
                  <w:rFonts w:ascii="Cambria Math" w:hAnsi="Cambria Math"/>
                  <w:lang w:eastAsia="zh-CN"/>
                </w:rPr>
                <m:t>β</m:t>
              </w:del>
            </m:r>
          </m:e>
          <m:sub>
            <m:r>
              <w:del w:id="527" w:author="晚坷 潘" w:date="2022-08-22T17:16:00Z">
                <w:rPr>
                  <w:rFonts w:ascii="Cambria Math" w:hAnsi="Cambria Math"/>
                  <w:lang w:eastAsia="zh-CN"/>
                </w:rPr>
                <m:t>0</m:t>
              </w:del>
            </m:r>
          </m:sub>
        </m:sSub>
      </m:oMath>
      <w:del w:id="528" w:author="晚坷 潘" w:date="2022-08-22T17:16:00Z">
        <w:r w:rsidDel="000B3538">
          <w:rPr>
            <w:lang w:eastAsia="zh-CN"/>
          </w:rPr>
          <w:delText xml:space="preserve"> </w:delText>
        </w:r>
        <w:r w:rsidDel="000B3538">
          <w:rPr>
            <w:lang w:eastAsia="zh-CN"/>
          </w:rPr>
          <w:delText>不再是所有试次反应时的均值，而是所有被试平均反应时的均值。而</w:delText>
        </w:r>
        <w:r w:rsidDel="000B3538">
          <w:rPr>
            <w:lang w:eastAsia="zh-CN"/>
          </w:rPr>
          <w:delText xml:space="preserve"> </w:delText>
        </w:r>
      </w:del>
      <m:oMath>
        <m:sSub>
          <m:sSubPr>
            <m:ctrlPr>
              <w:del w:id="529" w:author="晚坷 潘" w:date="2022-08-22T17:16:00Z">
                <w:rPr>
                  <w:rFonts w:ascii="Cambria Math" w:hAnsi="Cambria Math"/>
                </w:rPr>
              </w:del>
            </m:ctrlPr>
          </m:sSubPr>
          <m:e>
            <m:r>
              <w:del w:id="530" w:author="晚坷 潘" w:date="2022-08-22T17:16:00Z">
                <w:rPr>
                  <w:rFonts w:ascii="Cambria Math" w:hAnsi="Cambria Math"/>
                  <w:lang w:eastAsia="zh-CN"/>
                </w:rPr>
                <m:t>β</m:t>
              </w:del>
            </m:r>
          </m:e>
          <m:sub>
            <m:r>
              <w:del w:id="531" w:author="晚坷 潘" w:date="2022-08-22T17:16:00Z">
                <w:rPr>
                  <w:rFonts w:ascii="Cambria Math" w:hAnsi="Cambria Math"/>
                  <w:lang w:eastAsia="zh-CN"/>
                </w:rPr>
                <m:t>0</m:t>
              </w:del>
            </m:r>
            <m:r>
              <w:del w:id="532" w:author="晚坷 潘" w:date="2022-08-22T17:16:00Z">
                <m:rPr>
                  <m:sty m:val="p"/>
                </m:rPr>
                <w:rPr>
                  <w:rFonts w:ascii="Cambria Math" w:hAnsi="Cambria Math"/>
                  <w:lang w:eastAsia="zh-CN"/>
                </w:rPr>
                <m:t>,</m:t>
              </w:del>
            </m:r>
            <m:r>
              <w:del w:id="533" w:author="晚坷 潘" w:date="2022-08-22T17:16:00Z">
                <w:rPr>
                  <w:rFonts w:ascii="Cambria Math" w:hAnsi="Cambria Math"/>
                  <w:lang w:eastAsia="zh-CN"/>
                </w:rPr>
                <m:t>i</m:t>
              </w:del>
            </m:r>
            <m:r>
              <w:del w:id="534" w:author="晚坷 潘" w:date="2022-08-22T17:16:00Z">
                <m:rPr>
                  <m:sty m:val="p"/>
                </m:rPr>
                <w:rPr>
                  <w:rFonts w:ascii="Cambria Math" w:hAnsi="Cambria Math"/>
                  <w:lang w:eastAsia="zh-CN"/>
                </w:rPr>
                <m:t>,</m:t>
              </w:del>
            </m:r>
            <m:r>
              <w:del w:id="535" w:author="晚坷 潘" w:date="2022-08-22T17:16:00Z">
                <w:rPr>
                  <w:rFonts w:ascii="Cambria Math" w:hAnsi="Cambria Math"/>
                  <w:lang w:eastAsia="zh-CN"/>
                </w:rPr>
                <m:t>k</m:t>
              </w:del>
            </m:r>
          </m:sub>
        </m:sSub>
      </m:oMath>
      <w:del w:id="536" w:author="晚坷 潘" w:date="2022-08-22T17:16:00Z">
        <w:r w:rsidDel="000B3538">
          <w:rPr>
            <w:lang w:eastAsia="zh-CN"/>
          </w:rPr>
          <w:delText xml:space="preserve"> </w:delText>
        </w:r>
        <w:r w:rsidDel="000B3538">
          <w:rPr>
            <w:lang w:eastAsia="zh-CN"/>
          </w:rPr>
          <w:delText>代表了每个被试的平均反应时（并不一定等于每个被试的平均反应时），即等于被试平均反应时的均值</w:delText>
        </w:r>
        <w:r w:rsidDel="000B3538">
          <w:rPr>
            <w:lang w:eastAsia="zh-CN"/>
          </w:rPr>
          <w:delText xml:space="preserve"> </w:delText>
        </w:r>
      </w:del>
      <m:oMath>
        <m:sSub>
          <m:sSubPr>
            <m:ctrlPr>
              <w:del w:id="537" w:author="晚坷 潘" w:date="2022-08-22T17:16:00Z">
                <w:rPr>
                  <w:rFonts w:ascii="Cambria Math" w:hAnsi="Cambria Math"/>
                </w:rPr>
              </w:del>
            </m:ctrlPr>
          </m:sSubPr>
          <m:e>
            <m:r>
              <w:del w:id="538" w:author="晚坷 潘" w:date="2022-08-22T17:16:00Z">
                <w:rPr>
                  <w:rFonts w:ascii="Cambria Math" w:hAnsi="Cambria Math"/>
                  <w:lang w:eastAsia="zh-CN"/>
                </w:rPr>
                <m:t>β</m:t>
              </w:del>
            </m:r>
          </m:e>
          <m:sub>
            <m:r>
              <w:del w:id="539" w:author="晚坷 潘" w:date="2022-08-22T17:16:00Z">
                <w:rPr>
                  <w:rFonts w:ascii="Cambria Math" w:hAnsi="Cambria Math"/>
                  <w:lang w:eastAsia="zh-CN"/>
                </w:rPr>
                <m:t>0</m:t>
              </w:del>
            </m:r>
          </m:sub>
        </m:sSub>
      </m:oMath>
      <w:del w:id="540" w:author="晚坷 潘" w:date="2022-08-22T17:16:00Z">
        <w:r w:rsidDel="000B3538">
          <w:rPr>
            <w:lang w:eastAsia="zh-CN"/>
          </w:rPr>
          <w:delText xml:space="preserve"> </w:delText>
        </w:r>
        <w:r w:rsidDel="000B3538">
          <w:rPr>
            <w:lang w:eastAsia="zh-CN"/>
          </w:rPr>
          <w:delText>加上个体偏移量</w:delText>
        </w:r>
        <w:r w:rsidDel="000B3538">
          <w:rPr>
            <w:lang w:eastAsia="zh-CN"/>
          </w:rPr>
          <w:delText xml:space="preserve"> </w:delText>
        </w:r>
      </w:del>
      <m:oMath>
        <m:sSub>
          <m:sSubPr>
            <m:ctrlPr>
              <w:del w:id="541" w:author="晚坷 潘" w:date="2022-08-22T17:16:00Z">
                <w:rPr>
                  <w:rFonts w:ascii="Cambria Math" w:hAnsi="Cambria Math"/>
                </w:rPr>
              </w:del>
            </m:ctrlPr>
          </m:sSubPr>
          <m:e>
            <m:r>
              <w:del w:id="542" w:author="晚坷 潘" w:date="2022-08-22T17:16:00Z">
                <w:rPr>
                  <w:rFonts w:ascii="Cambria Math" w:hAnsi="Cambria Math"/>
                  <w:lang w:eastAsia="zh-CN"/>
                </w:rPr>
                <m:t>β</m:t>
              </w:del>
            </m:r>
          </m:e>
          <m:sub>
            <m:r>
              <w:del w:id="543" w:author="晚坷 潘" w:date="2022-08-22T17:16:00Z">
                <w:rPr>
                  <w:rFonts w:ascii="Cambria Math" w:hAnsi="Cambria Math"/>
                  <w:lang w:eastAsia="zh-CN"/>
                </w:rPr>
                <m:t>i</m:t>
              </w:del>
            </m:r>
            <m:r>
              <w:del w:id="544" w:author="晚坷 潘" w:date="2022-08-22T17:16:00Z">
                <m:rPr>
                  <m:sty m:val="p"/>
                </m:rPr>
                <w:rPr>
                  <w:rFonts w:ascii="Cambria Math" w:hAnsi="Cambria Math"/>
                  <w:lang w:eastAsia="zh-CN"/>
                </w:rPr>
                <m:t>,</m:t>
              </w:del>
            </m:r>
            <m:r>
              <w:del w:id="545" w:author="晚坷 潘" w:date="2022-08-22T17:16:00Z">
                <w:rPr>
                  <w:rFonts w:ascii="Cambria Math" w:hAnsi="Cambria Math"/>
                  <w:lang w:eastAsia="zh-CN"/>
                </w:rPr>
                <m:t>k</m:t>
              </w:del>
            </m:r>
          </m:sub>
        </m:sSub>
      </m:oMath>
      <w:del w:id="546" w:author="晚坷 潘" w:date="2022-08-22T17:16:00Z">
        <w:r w:rsidDel="000B3538">
          <w:rPr>
            <w:lang w:eastAsia="zh-CN"/>
          </w:rPr>
          <w:delText>。</w:delText>
        </w:r>
        <w:r w:rsidDel="000B3538">
          <w:rPr>
            <w:lang w:eastAsia="zh-CN"/>
          </w:rPr>
          <w:delText xml:space="preserve"> </w:delText>
        </w:r>
        <w:r w:rsidDel="000B3538">
          <w:rPr>
            <w:lang w:eastAsia="zh-CN"/>
          </w:rPr>
          <w:delText>因此，加入随机截距的混合效应模型可以解释不同被试</w:delText>
        </w:r>
        <w:r w:rsidDel="000B3538">
          <w:rPr>
            <w:lang w:eastAsia="zh-CN"/>
          </w:rPr>
          <w:delText xml:space="preserve"> </w:delText>
        </w:r>
      </w:del>
      <m:oMath>
        <m:r>
          <w:del w:id="547" w:author="晚坷 潘" w:date="2022-08-22T17:16:00Z">
            <w:rPr>
              <w:rFonts w:ascii="Cambria Math" w:hAnsi="Cambria Math"/>
              <w:lang w:eastAsia="zh-CN"/>
            </w:rPr>
            <m:t>i</m:t>
          </w:del>
        </m:r>
      </m:oMath>
      <w:del w:id="548" w:author="晚坷 潘" w:date="2022-08-22T17:16:00Z">
        <w:r w:rsidDel="000B3538">
          <w:rPr>
            <w:lang w:eastAsia="zh-CN"/>
          </w:rPr>
          <w:delText xml:space="preserve"> </w:delText>
        </w:r>
        <w:r w:rsidDel="000B3538">
          <w:rPr>
            <w:lang w:eastAsia="zh-CN"/>
          </w:rPr>
          <w:delText>在反应时上的个体差异</w:delText>
        </w:r>
        <w:r w:rsidDel="000B3538">
          <w:rPr>
            <w:lang w:eastAsia="zh-CN"/>
          </w:rPr>
          <w:delText xml:space="preserve"> </w:delText>
        </w:r>
      </w:del>
      <m:oMath>
        <m:sSub>
          <m:sSubPr>
            <m:ctrlPr>
              <w:del w:id="549" w:author="晚坷 潘" w:date="2022-08-22T17:16:00Z">
                <w:rPr>
                  <w:rFonts w:ascii="Cambria Math" w:hAnsi="Cambria Math"/>
                </w:rPr>
              </w:del>
            </m:ctrlPr>
          </m:sSubPr>
          <m:e>
            <m:r>
              <w:del w:id="550" w:author="晚坷 潘" w:date="2022-08-22T17:16:00Z">
                <w:rPr>
                  <w:rFonts w:ascii="Cambria Math" w:hAnsi="Cambria Math"/>
                  <w:lang w:eastAsia="zh-CN"/>
                </w:rPr>
                <m:t>β</m:t>
              </w:del>
            </m:r>
          </m:e>
          <m:sub>
            <m:r>
              <w:del w:id="551" w:author="晚坷 潘" w:date="2022-08-22T17:16:00Z">
                <w:rPr>
                  <w:rFonts w:ascii="Cambria Math" w:hAnsi="Cambria Math"/>
                  <w:lang w:eastAsia="zh-CN"/>
                </w:rPr>
                <m:t>i</m:t>
              </w:del>
            </m:r>
            <m:r>
              <w:del w:id="552" w:author="晚坷 潘" w:date="2022-08-22T17:16:00Z">
                <m:rPr>
                  <m:sty m:val="p"/>
                </m:rPr>
                <w:rPr>
                  <w:rFonts w:ascii="Cambria Math" w:hAnsi="Cambria Math"/>
                  <w:lang w:eastAsia="zh-CN"/>
                </w:rPr>
                <m:t>,</m:t>
              </w:del>
            </m:r>
            <m:r>
              <w:del w:id="553" w:author="晚坷 潘" w:date="2022-08-22T17:16:00Z">
                <w:rPr>
                  <w:rFonts w:ascii="Cambria Math" w:hAnsi="Cambria Math"/>
                  <w:lang w:eastAsia="zh-CN"/>
                </w:rPr>
                <m:t>k</m:t>
              </w:del>
            </m:r>
          </m:sub>
        </m:sSub>
      </m:oMath>
      <w:del w:id="554" w:author="晚坷 潘" w:date="2022-08-22T17:16:00Z">
        <w:r w:rsidDel="000B3538">
          <w:rPr>
            <w:lang w:eastAsia="zh-CN"/>
          </w:rPr>
          <w:delText xml:space="preserve"> </w:delText>
        </w:r>
        <w:r w:rsidDel="000B3538">
          <w:rPr>
            <w:lang w:eastAsia="zh-CN"/>
          </w:rPr>
          <w:delText>，这已经足以解释各数据点之间的相关性，比如有些被试的反应更慢，而有些反应更快。</w:delText>
        </w:r>
        <w:r w:rsidDel="000B3538">
          <w:rPr>
            <w:lang w:eastAsia="zh-CN"/>
          </w:rPr>
          <w:delText xml:space="preserve"> </w:delText>
        </w:r>
        <w:r w:rsidDel="000B3538">
          <w:rPr>
            <w:lang w:eastAsia="zh-CN"/>
          </w:rPr>
          <w:delText>然而，该模型依然无法解释固定效应在不同被试间的一致</w:delText>
        </w:r>
        <w:r w:rsidDel="000B3538">
          <w:rPr>
            <w:lang w:eastAsia="zh-CN"/>
          </w:rPr>
          <w:lastRenderedPageBreak/>
          <w:delText>性。很容易想象，任务难度对反应时的影响对不同被试是不同的，比如某些被试在两种任务难度上的反应都很快，这就导致任务难度的固定效应在这些被试上是小于另一部分被试的。</w:delText>
        </w:r>
      </w:del>
    </w:p>
    <w:p w14:paraId="271244C8" w14:textId="65E7EB51" w:rsidR="00334ED1" w:rsidDel="000B3538" w:rsidRDefault="005C1F68">
      <w:pPr>
        <w:pStyle w:val="a0"/>
        <w:rPr>
          <w:del w:id="555" w:author="晚坷 潘" w:date="2022-08-22T17:16:00Z"/>
          <w:lang w:eastAsia="zh-CN"/>
        </w:rPr>
      </w:pPr>
      <w:del w:id="556" w:author="晚坷 潘" w:date="2022-08-22T17:16:00Z">
        <w:r w:rsidDel="000B3538">
          <w:rPr>
            <w:lang w:eastAsia="zh-CN"/>
          </w:rPr>
          <w:delText>为了解释固定效应在被试间的一致性，进一步在</w:delText>
        </w:r>
        <w:r w:rsidR="00DF1205" w:rsidDel="000B3538">
          <w:rPr>
            <w:lang w:eastAsia="zh-CN"/>
          </w:rPr>
          <w:delText>混合效应模型</w:delText>
        </w:r>
        <w:r w:rsidDel="000B3538">
          <w:rPr>
            <w:lang w:eastAsia="zh-CN"/>
          </w:rPr>
          <w:delText>中加入随机斜率，其表达式如下</w:delText>
        </w:r>
        <w:r w:rsidDel="000B3538">
          <w:rPr>
            <w:lang w:eastAsia="zh-CN"/>
          </w:rPr>
          <w:delText xml:space="preserve"> </w:delText>
        </w:r>
        <w:commentRangeStart w:id="557"/>
        <w:r w:rsidDel="000B3538">
          <w:fldChar w:fldCharType="begin"/>
        </w:r>
        <w:r w:rsidDel="000B3538">
          <w:rPr>
            <w:lang w:eastAsia="zh-CN"/>
          </w:rPr>
          <w:delInstrText xml:space="preserve"> HYPERLINK \l "eq:eq4" \h </w:delInstrText>
        </w:r>
        <w:r w:rsidDel="000B3538">
          <w:fldChar w:fldCharType="separate"/>
        </w:r>
        <w:r w:rsidDel="000B3538">
          <w:rPr>
            <w:rStyle w:val="ae"/>
            <w:lang w:eastAsia="zh-CN"/>
          </w:rPr>
          <w:delText>公式</w:delText>
        </w:r>
        <w:r w:rsidDel="000B3538">
          <w:rPr>
            <w:rStyle w:val="ae"/>
            <w:lang w:eastAsia="zh-CN"/>
          </w:rPr>
          <w:delText> 4</w:delText>
        </w:r>
        <w:r w:rsidDel="000B3538">
          <w:rPr>
            <w:rStyle w:val="ae"/>
          </w:rPr>
          <w:fldChar w:fldCharType="end"/>
        </w:r>
        <w:r w:rsidDel="000B3538">
          <w:rPr>
            <w:lang w:eastAsia="zh-CN"/>
          </w:rPr>
          <w:delText>：</w:delText>
        </w:r>
        <w:commentRangeEnd w:id="557"/>
        <w:r w:rsidR="00E54F98" w:rsidDel="000B3538">
          <w:rPr>
            <w:rStyle w:val="af6"/>
          </w:rPr>
          <w:commentReference w:id="557"/>
        </w:r>
      </w:del>
    </w:p>
    <w:bookmarkStart w:id="558" w:name="eq:eq4"/>
    <w:p w14:paraId="02E57B43" w14:textId="2D63DAB1" w:rsidR="00334ED1" w:rsidDel="000B3538" w:rsidRDefault="00000000">
      <w:pPr>
        <w:pStyle w:val="a0"/>
        <w:rPr>
          <w:del w:id="559" w:author="晚坷 潘" w:date="2022-08-22T17:16:00Z"/>
        </w:rPr>
      </w:pPr>
      <m:oMathPara>
        <m:oMathParaPr>
          <m:jc m:val="center"/>
        </m:oMathParaPr>
        <m:oMath>
          <m:m>
            <m:mPr>
              <m:plcHide m:val="1"/>
              <m:mcs>
                <m:mc>
                  <m:mcPr>
                    <m:count m:val="1"/>
                    <m:mcJc m:val="right"/>
                  </m:mcPr>
                </m:mc>
                <m:mc>
                  <m:mcPr>
                    <m:count m:val="1"/>
                    <m:mcJc m:val="left"/>
                  </m:mcPr>
                </m:mc>
              </m:mcs>
              <m:ctrlPr>
                <w:del w:id="560" w:author="晚坷 潘" w:date="2022-08-22T17:16:00Z">
                  <w:rPr>
                    <w:rFonts w:ascii="Cambria Math" w:hAnsi="Cambria Math"/>
                  </w:rPr>
                </w:del>
              </m:ctrlPr>
            </m:mPr>
            <m:mr>
              <m:e>
                <m:sSub>
                  <m:sSubPr>
                    <m:ctrlPr>
                      <w:del w:id="561" w:author="晚坷 潘" w:date="2022-08-22T17:16:00Z">
                        <w:rPr>
                          <w:rFonts w:ascii="Cambria Math" w:hAnsi="Cambria Math"/>
                        </w:rPr>
                      </w:del>
                    </m:ctrlPr>
                  </m:sSubPr>
                  <m:e>
                    <m:r>
                      <w:del w:id="562" w:author="晚坷 潘" w:date="2022-08-22T17:16:00Z">
                        <w:rPr>
                          <w:rFonts w:ascii="Cambria Math" w:hAnsi="Cambria Math"/>
                        </w:rPr>
                        <m:t>Y</m:t>
                      </w:del>
                    </m:r>
                  </m:e>
                  <m:sub>
                    <m:r>
                      <w:del w:id="563" w:author="晚坷 潘" w:date="2022-08-22T17:16:00Z">
                        <w:rPr>
                          <w:rFonts w:ascii="Cambria Math" w:hAnsi="Cambria Math"/>
                        </w:rPr>
                        <m:t>i</m:t>
                      </w:del>
                    </m:r>
                    <m:r>
                      <w:del w:id="564" w:author="晚坷 潘" w:date="2022-08-22T17:16:00Z">
                        <m:rPr>
                          <m:sty m:val="p"/>
                        </m:rPr>
                        <w:rPr>
                          <w:rFonts w:ascii="Cambria Math" w:hAnsi="Cambria Math"/>
                        </w:rPr>
                        <m:t>,</m:t>
                      </w:del>
                    </m:r>
                    <m:r>
                      <w:del w:id="565" w:author="晚坷 潘" w:date="2022-08-22T17:16:00Z">
                        <w:rPr>
                          <w:rFonts w:ascii="Cambria Math" w:hAnsi="Cambria Math"/>
                        </w:rPr>
                        <m:t>j</m:t>
                      </w:del>
                    </m:r>
                    <m:r>
                      <w:del w:id="566" w:author="晚坷 潘" w:date="2022-08-22T17:16:00Z">
                        <m:rPr>
                          <m:sty m:val="p"/>
                        </m:rPr>
                        <w:rPr>
                          <w:rFonts w:ascii="Cambria Math" w:hAnsi="Cambria Math"/>
                        </w:rPr>
                        <m:t>,</m:t>
                      </w:del>
                    </m:r>
                    <m:r>
                      <w:del w:id="567" w:author="晚坷 潘" w:date="2022-08-22T17:16:00Z">
                        <w:rPr>
                          <w:rFonts w:ascii="Cambria Math" w:hAnsi="Cambria Math"/>
                        </w:rPr>
                        <m:t>k</m:t>
                      </w:del>
                    </m:r>
                  </m:sub>
                </m:sSub>
              </m:e>
              <m:e>
                <m:r>
                  <w:del w:id="568" w:author="晚坷 潘" w:date="2022-08-22T17:16:00Z">
                    <m:rPr>
                      <m:sty m:val="p"/>
                    </m:rPr>
                    <w:rPr>
                      <w:rFonts w:ascii="Cambria Math" w:hAnsi="Cambria Math"/>
                    </w:rPr>
                    <m:t>=</m:t>
                  </w:del>
                </m:r>
                <m:sSub>
                  <m:sSubPr>
                    <m:ctrlPr>
                      <w:del w:id="569" w:author="晚坷 潘" w:date="2022-08-22T17:16:00Z">
                        <w:rPr>
                          <w:rFonts w:ascii="Cambria Math" w:hAnsi="Cambria Math"/>
                        </w:rPr>
                      </w:del>
                    </m:ctrlPr>
                  </m:sSubPr>
                  <m:e>
                    <m:r>
                      <w:del w:id="570" w:author="晚坷 潘" w:date="2022-08-22T17:16:00Z">
                        <w:rPr>
                          <w:rFonts w:ascii="Cambria Math" w:hAnsi="Cambria Math"/>
                        </w:rPr>
                        <m:t>β</m:t>
                      </w:del>
                    </m:r>
                  </m:e>
                  <m:sub>
                    <m:r>
                      <w:del w:id="571" w:author="晚坷 潘" w:date="2022-08-22T17:16:00Z">
                        <w:rPr>
                          <w:rFonts w:ascii="Cambria Math" w:hAnsi="Cambria Math"/>
                        </w:rPr>
                        <m:t>0</m:t>
                      </w:del>
                    </m:r>
                    <m:r>
                      <w:del w:id="572" w:author="晚坷 潘" w:date="2022-08-22T17:16:00Z">
                        <m:rPr>
                          <m:sty m:val="p"/>
                        </m:rPr>
                        <w:rPr>
                          <w:rFonts w:ascii="Cambria Math" w:hAnsi="Cambria Math"/>
                        </w:rPr>
                        <m:t>,</m:t>
                      </w:del>
                    </m:r>
                    <m:r>
                      <w:del w:id="573" w:author="晚坷 潘" w:date="2022-08-22T17:16:00Z">
                        <w:rPr>
                          <w:rFonts w:ascii="Cambria Math" w:hAnsi="Cambria Math"/>
                        </w:rPr>
                        <m:t>i</m:t>
                      </w:del>
                    </m:r>
                    <m:r>
                      <w:del w:id="574" w:author="晚坷 潘" w:date="2022-08-22T17:16:00Z">
                        <m:rPr>
                          <m:sty m:val="p"/>
                        </m:rPr>
                        <w:rPr>
                          <w:rFonts w:ascii="Cambria Math" w:hAnsi="Cambria Math"/>
                        </w:rPr>
                        <m:t>,</m:t>
                      </w:del>
                    </m:r>
                    <m:r>
                      <w:del w:id="575" w:author="晚坷 潘" w:date="2022-08-22T17:16:00Z">
                        <w:rPr>
                          <w:rFonts w:ascii="Cambria Math" w:hAnsi="Cambria Math"/>
                        </w:rPr>
                        <m:t>k</m:t>
                      </w:del>
                    </m:r>
                  </m:sub>
                </m:sSub>
                <m:r>
                  <w:del w:id="576" w:author="晚坷 潘" w:date="2022-08-22T17:16:00Z">
                    <m:rPr>
                      <m:sty m:val="p"/>
                    </m:rPr>
                    <w:rPr>
                      <w:rFonts w:ascii="Cambria Math" w:hAnsi="Cambria Math"/>
                    </w:rPr>
                    <m:t>+</m:t>
                  </w:del>
                </m:r>
                <m:sSub>
                  <m:sSubPr>
                    <m:ctrlPr>
                      <w:del w:id="577" w:author="晚坷 潘" w:date="2022-08-22T17:16:00Z">
                        <w:rPr>
                          <w:rFonts w:ascii="Cambria Math" w:hAnsi="Cambria Math"/>
                        </w:rPr>
                      </w:del>
                    </m:ctrlPr>
                  </m:sSubPr>
                  <m:e>
                    <m:r>
                      <w:del w:id="578" w:author="晚坷 潘" w:date="2022-08-22T17:16:00Z">
                        <w:rPr>
                          <w:rFonts w:ascii="Cambria Math" w:hAnsi="Cambria Math"/>
                        </w:rPr>
                        <m:t>β</m:t>
                      </w:del>
                    </m:r>
                  </m:e>
                  <m:sub>
                    <m:r>
                      <w:del w:id="579" w:author="晚坷 潘" w:date="2022-08-22T17:16:00Z">
                        <w:rPr>
                          <w:rFonts w:ascii="Cambria Math" w:hAnsi="Cambria Math"/>
                        </w:rPr>
                        <m:t>δ</m:t>
                      </w:del>
                    </m:r>
                    <m:r>
                      <w:del w:id="580" w:author="晚坷 潘" w:date="2022-08-22T17:16:00Z">
                        <m:rPr>
                          <m:sty m:val="p"/>
                        </m:rPr>
                        <w:rPr>
                          <w:rFonts w:ascii="Cambria Math" w:hAnsi="Cambria Math"/>
                        </w:rPr>
                        <m:t>,</m:t>
                      </w:del>
                    </m:r>
                    <m:r>
                      <w:del w:id="581" w:author="晚坷 潘" w:date="2022-08-22T17:16:00Z">
                        <w:rPr>
                          <w:rFonts w:ascii="Cambria Math" w:hAnsi="Cambria Math"/>
                        </w:rPr>
                        <m:t>i</m:t>
                      </w:del>
                    </m:r>
                    <m:r>
                      <w:del w:id="582" w:author="晚坷 潘" w:date="2022-08-22T17:16:00Z">
                        <m:rPr>
                          <m:sty m:val="p"/>
                        </m:rPr>
                        <w:rPr>
                          <w:rFonts w:ascii="Cambria Math" w:hAnsi="Cambria Math"/>
                        </w:rPr>
                        <m:t>,</m:t>
                      </w:del>
                    </m:r>
                    <m:r>
                      <w:del w:id="583" w:author="晚坷 潘" w:date="2022-08-22T17:16:00Z">
                        <w:rPr>
                          <w:rFonts w:ascii="Cambria Math" w:hAnsi="Cambria Math"/>
                        </w:rPr>
                        <m:t>k</m:t>
                      </w:del>
                    </m:r>
                  </m:sub>
                </m:sSub>
                <m:sSub>
                  <m:sSubPr>
                    <m:ctrlPr>
                      <w:del w:id="584" w:author="晚坷 潘" w:date="2022-08-22T17:16:00Z">
                        <w:rPr>
                          <w:rFonts w:ascii="Cambria Math" w:hAnsi="Cambria Math"/>
                        </w:rPr>
                      </w:del>
                    </m:ctrlPr>
                  </m:sSubPr>
                  <m:e>
                    <m:r>
                      <w:del w:id="585" w:author="晚坷 潘" w:date="2022-08-22T17:16:00Z">
                        <w:rPr>
                          <w:rFonts w:ascii="Cambria Math" w:hAnsi="Cambria Math"/>
                        </w:rPr>
                        <m:t>X</m:t>
                      </w:del>
                    </m:r>
                  </m:e>
                  <m:sub>
                    <m:r>
                      <w:del w:id="586" w:author="晚坷 潘" w:date="2022-08-22T17:16:00Z">
                        <w:rPr>
                          <w:rFonts w:ascii="Cambria Math" w:hAnsi="Cambria Math"/>
                        </w:rPr>
                        <m:t>i</m:t>
                      </w:del>
                    </m:r>
                    <m:r>
                      <w:del w:id="587" w:author="晚坷 潘" w:date="2022-08-22T17:16:00Z">
                        <m:rPr>
                          <m:sty m:val="p"/>
                        </m:rPr>
                        <w:rPr>
                          <w:rFonts w:ascii="Cambria Math" w:hAnsi="Cambria Math"/>
                        </w:rPr>
                        <m:t>,</m:t>
                      </w:del>
                    </m:r>
                    <m:r>
                      <w:del w:id="588" w:author="晚坷 潘" w:date="2022-08-22T17:16:00Z">
                        <w:rPr>
                          <w:rFonts w:ascii="Cambria Math" w:hAnsi="Cambria Math"/>
                        </w:rPr>
                        <m:t>k</m:t>
                      </w:del>
                    </m:r>
                  </m:sub>
                </m:sSub>
                <m:r>
                  <w:del w:id="589" w:author="晚坷 潘" w:date="2022-08-22T17:16:00Z">
                    <m:rPr>
                      <m:sty m:val="p"/>
                    </m:rPr>
                    <w:rPr>
                      <w:rFonts w:ascii="Cambria Math" w:hAnsi="Cambria Math"/>
                    </w:rPr>
                    <m:t>+</m:t>
                  </w:del>
                </m:r>
                <m:sSub>
                  <m:sSubPr>
                    <m:ctrlPr>
                      <w:del w:id="590" w:author="晚坷 潘" w:date="2022-08-22T17:16:00Z">
                        <w:rPr>
                          <w:rFonts w:ascii="Cambria Math" w:hAnsi="Cambria Math"/>
                        </w:rPr>
                      </w:del>
                    </m:ctrlPr>
                  </m:sSubPr>
                  <m:e>
                    <m:r>
                      <w:del w:id="591" w:author="晚坷 潘" w:date="2022-08-22T17:16:00Z">
                        <w:rPr>
                          <w:rFonts w:ascii="Cambria Math" w:hAnsi="Cambria Math"/>
                        </w:rPr>
                        <m:t>ϵ</m:t>
                      </w:del>
                    </m:r>
                  </m:e>
                  <m:sub>
                    <m:r>
                      <w:del w:id="592" w:author="晚坷 潘" w:date="2022-08-22T17:16:00Z">
                        <w:rPr>
                          <w:rFonts w:ascii="Cambria Math" w:hAnsi="Cambria Math"/>
                        </w:rPr>
                        <m:t>i</m:t>
                      </w:del>
                    </m:r>
                    <m:r>
                      <w:del w:id="593" w:author="晚坷 潘" w:date="2022-08-22T17:16:00Z">
                        <m:rPr>
                          <m:sty m:val="p"/>
                        </m:rPr>
                        <w:rPr>
                          <w:rFonts w:ascii="Cambria Math" w:hAnsi="Cambria Math"/>
                        </w:rPr>
                        <m:t>,</m:t>
                      </w:del>
                    </m:r>
                    <m:r>
                      <w:del w:id="594" w:author="晚坷 潘" w:date="2022-08-22T17:16:00Z">
                        <w:rPr>
                          <w:rFonts w:ascii="Cambria Math" w:hAnsi="Cambria Math"/>
                        </w:rPr>
                        <m:t>j</m:t>
                      </w:del>
                    </m:r>
                    <m:r>
                      <w:del w:id="595" w:author="晚坷 潘" w:date="2022-08-22T17:16:00Z">
                        <m:rPr>
                          <m:sty m:val="p"/>
                        </m:rPr>
                        <w:rPr>
                          <w:rFonts w:ascii="Cambria Math" w:hAnsi="Cambria Math"/>
                        </w:rPr>
                        <m:t>,</m:t>
                      </w:del>
                    </m:r>
                    <m:r>
                      <w:del w:id="596" w:author="晚坷 潘" w:date="2022-08-22T17:16:00Z">
                        <w:rPr>
                          <w:rFonts w:ascii="Cambria Math" w:hAnsi="Cambria Math"/>
                        </w:rPr>
                        <m:t>k</m:t>
                      </w:del>
                    </m:r>
                  </m:sub>
                </m:sSub>
              </m:e>
            </m:mr>
            <m:mr>
              <m:e>
                <m:sSub>
                  <m:sSubPr>
                    <m:ctrlPr>
                      <w:del w:id="597" w:author="晚坷 潘" w:date="2022-08-22T17:16:00Z">
                        <w:rPr>
                          <w:rFonts w:ascii="Cambria Math" w:hAnsi="Cambria Math"/>
                        </w:rPr>
                      </w:del>
                    </m:ctrlPr>
                  </m:sSubPr>
                  <m:e>
                    <m:r>
                      <w:del w:id="598" w:author="晚坷 潘" w:date="2022-08-22T17:16:00Z">
                        <w:rPr>
                          <w:rFonts w:ascii="Cambria Math" w:hAnsi="Cambria Math"/>
                        </w:rPr>
                        <m:t>β</m:t>
                      </w:del>
                    </m:r>
                  </m:e>
                  <m:sub>
                    <m:r>
                      <w:del w:id="599" w:author="晚坷 潘" w:date="2022-08-22T17:16:00Z">
                        <w:rPr>
                          <w:rFonts w:ascii="Cambria Math" w:hAnsi="Cambria Math"/>
                        </w:rPr>
                        <m:t>δ</m:t>
                      </w:del>
                    </m:r>
                    <m:r>
                      <w:del w:id="600" w:author="晚坷 潘" w:date="2022-08-22T17:16:00Z">
                        <m:rPr>
                          <m:sty m:val="p"/>
                        </m:rPr>
                        <w:rPr>
                          <w:rFonts w:ascii="Cambria Math" w:hAnsi="Cambria Math"/>
                        </w:rPr>
                        <m:t>,</m:t>
                      </w:del>
                    </m:r>
                    <m:r>
                      <w:del w:id="601" w:author="晚坷 潘" w:date="2022-08-22T17:16:00Z">
                        <w:rPr>
                          <w:rFonts w:ascii="Cambria Math" w:hAnsi="Cambria Math"/>
                        </w:rPr>
                        <m:t>i</m:t>
                      </w:del>
                    </m:r>
                    <m:r>
                      <w:del w:id="602" w:author="晚坷 潘" w:date="2022-08-22T17:16:00Z">
                        <m:rPr>
                          <m:sty m:val="p"/>
                        </m:rPr>
                        <w:rPr>
                          <w:rFonts w:ascii="Cambria Math" w:hAnsi="Cambria Math"/>
                        </w:rPr>
                        <m:t>,</m:t>
                      </w:del>
                    </m:r>
                    <m:r>
                      <w:del w:id="603" w:author="晚坷 潘" w:date="2022-08-22T17:16:00Z">
                        <w:rPr>
                          <w:rFonts w:ascii="Cambria Math" w:hAnsi="Cambria Math"/>
                        </w:rPr>
                        <m:t>k</m:t>
                      </w:del>
                    </m:r>
                  </m:sub>
                </m:sSub>
              </m:e>
              <m:e>
                <m:r>
                  <w:del w:id="604" w:author="晚坷 潘" w:date="2022-08-22T17:16:00Z">
                    <m:rPr>
                      <m:sty m:val="p"/>
                    </m:rPr>
                    <w:rPr>
                      <w:rFonts w:ascii="Cambria Math" w:hAnsi="Cambria Math"/>
                    </w:rPr>
                    <m:t>=</m:t>
                  </w:del>
                </m:r>
                <m:sSub>
                  <m:sSubPr>
                    <m:ctrlPr>
                      <w:del w:id="605" w:author="晚坷 潘" w:date="2022-08-22T17:16:00Z">
                        <w:rPr>
                          <w:rFonts w:ascii="Cambria Math" w:hAnsi="Cambria Math"/>
                        </w:rPr>
                      </w:del>
                    </m:ctrlPr>
                  </m:sSubPr>
                  <m:e>
                    <m:r>
                      <w:del w:id="606" w:author="晚坷 潘" w:date="2022-08-22T17:16:00Z">
                        <w:rPr>
                          <w:rFonts w:ascii="Cambria Math" w:hAnsi="Cambria Math"/>
                        </w:rPr>
                        <m:t>β</m:t>
                      </w:del>
                    </m:r>
                  </m:e>
                  <m:sub>
                    <m:r>
                      <w:del w:id="607" w:author="晚坷 潘" w:date="2022-08-22T17:16:00Z">
                        <w:rPr>
                          <w:rFonts w:ascii="Cambria Math" w:hAnsi="Cambria Math"/>
                        </w:rPr>
                        <m:t>δ</m:t>
                      </w:del>
                    </m:r>
                  </m:sub>
                </m:sSub>
                <m:r>
                  <w:del w:id="608" w:author="晚坷 潘" w:date="2022-08-22T17:16:00Z">
                    <m:rPr>
                      <m:sty m:val="p"/>
                    </m:rPr>
                    <w:rPr>
                      <w:rFonts w:ascii="Cambria Math" w:hAnsi="Cambria Math"/>
                    </w:rPr>
                    <m:t>+</m:t>
                  </w:del>
                </m:r>
                <m:sSub>
                  <m:sSubPr>
                    <m:ctrlPr>
                      <w:del w:id="609" w:author="晚坷 潘" w:date="2022-08-22T17:16:00Z">
                        <w:rPr>
                          <w:rFonts w:ascii="Cambria Math" w:hAnsi="Cambria Math"/>
                        </w:rPr>
                      </w:del>
                    </m:ctrlPr>
                  </m:sSubPr>
                  <m:e>
                    <m:r>
                      <w:del w:id="610" w:author="晚坷 潘" w:date="2022-08-22T17:16:00Z">
                        <w:rPr>
                          <w:rFonts w:ascii="Cambria Math" w:hAnsi="Cambria Math"/>
                        </w:rPr>
                        <m:t>γ</m:t>
                      </w:del>
                    </m:r>
                  </m:e>
                  <m:sub>
                    <m:r>
                      <w:del w:id="611" w:author="晚坷 潘" w:date="2022-08-22T17:16:00Z">
                        <w:rPr>
                          <w:rFonts w:ascii="Cambria Math" w:hAnsi="Cambria Math"/>
                        </w:rPr>
                        <m:t>i</m:t>
                      </w:del>
                    </m:r>
                    <m:r>
                      <w:del w:id="612" w:author="晚坷 潘" w:date="2022-08-22T17:16:00Z">
                        <m:rPr>
                          <m:sty m:val="p"/>
                        </m:rPr>
                        <w:rPr>
                          <w:rFonts w:ascii="Cambria Math" w:hAnsi="Cambria Math"/>
                        </w:rPr>
                        <m:t>,</m:t>
                      </w:del>
                    </m:r>
                    <m:r>
                      <w:del w:id="613" w:author="晚坷 潘" w:date="2022-08-22T17:16:00Z">
                        <w:rPr>
                          <w:rFonts w:ascii="Cambria Math" w:hAnsi="Cambria Math"/>
                        </w:rPr>
                        <m:t>k</m:t>
                      </w:del>
                    </m:r>
                  </m:sub>
                </m:sSub>
              </m:e>
            </m:mr>
          </m:m>
          <m:r>
            <w:del w:id="614" w:author="晚坷 潘" w:date="2022-08-22T17:16:00Z">
              <w:rPr>
                <w:rFonts w:ascii="Cambria Math" w:hAnsi="Cambria Math"/>
              </w:rPr>
              <m:t>公式</m:t>
            </w:del>
          </m:r>
          <m:r>
            <w:del w:id="615" w:author="晚坷 潘" w:date="2022-08-22T17:16:00Z">
              <w:rPr>
                <w:rFonts w:ascii="Cambria Math" w:hAnsi="Cambria Math"/>
              </w:rPr>
              <m:t>4</m:t>
            </w:del>
          </m:r>
        </m:oMath>
      </m:oMathPara>
      <w:bookmarkEnd w:id="558"/>
    </w:p>
    <w:p w14:paraId="38B65B35" w14:textId="0E6D6B76" w:rsidR="00334ED1" w:rsidDel="000B3538" w:rsidRDefault="005C1F68">
      <w:pPr>
        <w:pStyle w:val="FirstParagraph"/>
        <w:rPr>
          <w:del w:id="616" w:author="晚坷 潘" w:date="2022-08-22T17:16:00Z"/>
          <w:lang w:eastAsia="zh-CN"/>
        </w:rPr>
      </w:pPr>
      <w:del w:id="617" w:author="晚坷 潘" w:date="2022-08-22T17:16:00Z">
        <w:r w:rsidDel="000B3538">
          <w:rPr>
            <w:lang w:eastAsia="zh-CN"/>
          </w:rPr>
          <w:delText>与</w:delText>
        </w:r>
        <w:r w:rsidDel="000B3538">
          <w:rPr>
            <w:lang w:eastAsia="zh-CN"/>
          </w:rPr>
          <w:delText xml:space="preserve"> </w:delText>
        </w:r>
        <w:r w:rsidR="00000000" w:rsidDel="000B3538">
          <w:fldChar w:fldCharType="begin"/>
        </w:r>
        <w:r w:rsidR="00000000" w:rsidDel="000B3538">
          <w:rPr>
            <w:lang w:eastAsia="zh-CN"/>
          </w:rPr>
          <w:delInstrText xml:space="preserve"> HYPERLINK \l "eq:eq3" \h </w:delInstrText>
        </w:r>
        <w:r w:rsidR="00000000" w:rsidDel="000B3538">
          <w:fldChar w:fldCharType="separate"/>
        </w:r>
        <w:r w:rsidDel="000B3538">
          <w:rPr>
            <w:rStyle w:val="ae"/>
            <w:lang w:eastAsia="zh-CN"/>
          </w:rPr>
          <w:delText>公式</w:delText>
        </w:r>
        <w:r w:rsidDel="000B3538">
          <w:rPr>
            <w:rStyle w:val="ae"/>
            <w:lang w:eastAsia="zh-CN"/>
          </w:rPr>
          <w:delText> 3</w:delText>
        </w:r>
        <w:r w:rsidR="00000000" w:rsidDel="000B3538">
          <w:rPr>
            <w:rStyle w:val="ae"/>
            <w:lang w:eastAsia="zh-CN"/>
          </w:rPr>
          <w:fldChar w:fldCharType="end"/>
        </w:r>
        <w:r w:rsidDel="000B3538">
          <w:rPr>
            <w:lang w:eastAsia="zh-CN"/>
          </w:rPr>
          <w:delText xml:space="preserve"> </w:delText>
        </w:r>
        <w:r w:rsidDel="000B3538">
          <w:rPr>
            <w:lang w:eastAsia="zh-CN"/>
          </w:rPr>
          <w:delText>相比，随机斜率指影响斜率项</w:delText>
        </w:r>
        <w:r w:rsidDel="000B3538">
          <w:rPr>
            <w:lang w:eastAsia="zh-CN"/>
          </w:rPr>
          <w:delText xml:space="preserve"> </w:delText>
        </w:r>
      </w:del>
      <m:oMath>
        <m:sSub>
          <m:sSubPr>
            <m:ctrlPr>
              <w:del w:id="618" w:author="晚坷 潘" w:date="2022-08-22T17:16:00Z">
                <w:rPr>
                  <w:rFonts w:ascii="Cambria Math" w:hAnsi="Cambria Math"/>
                </w:rPr>
              </w:del>
            </m:ctrlPr>
          </m:sSubPr>
          <m:e>
            <m:r>
              <w:del w:id="619" w:author="晚坷 潘" w:date="2022-08-22T17:16:00Z">
                <w:rPr>
                  <w:rFonts w:ascii="Cambria Math" w:hAnsi="Cambria Math"/>
                  <w:lang w:eastAsia="zh-CN"/>
                </w:rPr>
                <m:t>β</m:t>
              </w:del>
            </m:r>
          </m:e>
          <m:sub>
            <m:r>
              <w:del w:id="620" w:author="晚坷 潘" w:date="2022-08-22T17:16:00Z">
                <w:rPr>
                  <w:rFonts w:ascii="Cambria Math" w:hAnsi="Cambria Math"/>
                  <w:lang w:eastAsia="zh-CN"/>
                </w:rPr>
                <m:t>δ</m:t>
              </w:del>
            </m:r>
            <m:r>
              <w:del w:id="621" w:author="晚坷 潘" w:date="2022-08-22T17:16:00Z">
                <m:rPr>
                  <m:sty m:val="p"/>
                </m:rPr>
                <w:rPr>
                  <w:rFonts w:ascii="Cambria Math" w:hAnsi="Cambria Math"/>
                  <w:lang w:eastAsia="zh-CN"/>
                </w:rPr>
                <m:t>,</m:t>
              </w:del>
            </m:r>
            <m:r>
              <w:del w:id="622" w:author="晚坷 潘" w:date="2022-08-22T17:16:00Z">
                <w:rPr>
                  <w:rFonts w:ascii="Cambria Math" w:hAnsi="Cambria Math"/>
                  <w:lang w:eastAsia="zh-CN"/>
                </w:rPr>
                <m:t>i</m:t>
              </w:del>
            </m:r>
            <m:r>
              <w:del w:id="623" w:author="晚坷 潘" w:date="2022-08-22T17:16:00Z">
                <m:rPr>
                  <m:sty m:val="p"/>
                </m:rPr>
                <w:rPr>
                  <w:rFonts w:ascii="Cambria Math" w:hAnsi="Cambria Math"/>
                  <w:lang w:eastAsia="zh-CN"/>
                </w:rPr>
                <m:t>,</m:t>
              </w:del>
            </m:r>
            <m:r>
              <w:del w:id="624" w:author="晚坷 潘" w:date="2022-08-22T17:16:00Z">
                <w:rPr>
                  <w:rFonts w:ascii="Cambria Math" w:hAnsi="Cambria Math"/>
                  <w:lang w:eastAsia="zh-CN"/>
                </w:rPr>
                <m:t>k</m:t>
              </w:del>
            </m:r>
          </m:sub>
        </m:sSub>
      </m:oMath>
      <w:del w:id="625" w:author="晚坷 潘" w:date="2022-08-22T17:16:00Z">
        <w:r w:rsidDel="000B3538">
          <w:rPr>
            <w:lang w:eastAsia="zh-CN"/>
          </w:rPr>
          <w:delText xml:space="preserve"> </w:delText>
        </w:r>
        <w:r w:rsidDel="000B3538">
          <w:rPr>
            <w:lang w:eastAsia="zh-CN"/>
          </w:rPr>
          <w:delText>的随机效应。其中，</w:delText>
        </w:r>
      </w:del>
      <m:oMath>
        <m:sSub>
          <m:sSubPr>
            <m:ctrlPr>
              <w:del w:id="626" w:author="晚坷 潘" w:date="2022-08-22T17:16:00Z">
                <w:rPr>
                  <w:rFonts w:ascii="Cambria Math" w:hAnsi="Cambria Math"/>
                </w:rPr>
              </w:del>
            </m:ctrlPr>
          </m:sSubPr>
          <m:e>
            <m:r>
              <w:del w:id="627" w:author="晚坷 潘" w:date="2022-08-22T17:16:00Z">
                <w:rPr>
                  <w:rFonts w:ascii="Cambria Math" w:hAnsi="Cambria Math"/>
                  <w:lang w:eastAsia="zh-CN"/>
                </w:rPr>
                <m:t>β</m:t>
              </w:del>
            </m:r>
          </m:e>
          <m:sub>
            <m:r>
              <w:del w:id="628" w:author="晚坷 潘" w:date="2022-08-22T17:16:00Z">
                <w:rPr>
                  <w:rFonts w:ascii="Cambria Math" w:hAnsi="Cambria Math"/>
                  <w:lang w:eastAsia="zh-CN"/>
                </w:rPr>
                <m:t>δ</m:t>
              </w:del>
            </m:r>
          </m:sub>
        </m:sSub>
      </m:oMath>
      <w:del w:id="629" w:author="晚坷 潘" w:date="2022-08-22T17:16:00Z">
        <w:r w:rsidDel="000B3538">
          <w:rPr>
            <w:lang w:eastAsia="zh-CN"/>
          </w:rPr>
          <w:delText xml:space="preserve"> </w:delText>
        </w:r>
        <w:r w:rsidDel="000B3538">
          <w:rPr>
            <w:lang w:eastAsia="zh-CN"/>
          </w:rPr>
          <w:delText>指固定效应在所有被试上的平均值。而</w:delText>
        </w:r>
        <w:r w:rsidDel="000B3538">
          <w:rPr>
            <w:lang w:eastAsia="zh-CN"/>
          </w:rPr>
          <w:delText xml:space="preserve"> </w:delText>
        </w:r>
      </w:del>
      <m:oMath>
        <m:sSub>
          <m:sSubPr>
            <m:ctrlPr>
              <w:del w:id="630" w:author="晚坷 潘" w:date="2022-08-22T17:16:00Z">
                <w:rPr>
                  <w:rFonts w:ascii="Cambria Math" w:hAnsi="Cambria Math"/>
                </w:rPr>
              </w:del>
            </m:ctrlPr>
          </m:sSubPr>
          <m:e>
            <m:r>
              <w:del w:id="631" w:author="晚坷 潘" w:date="2022-08-22T17:16:00Z">
                <w:rPr>
                  <w:rFonts w:ascii="Cambria Math" w:hAnsi="Cambria Math"/>
                  <w:lang w:eastAsia="zh-CN"/>
                </w:rPr>
                <m:t>β</m:t>
              </w:del>
            </m:r>
          </m:e>
          <m:sub>
            <m:r>
              <w:del w:id="632" w:author="晚坷 潘" w:date="2022-08-22T17:16:00Z">
                <w:rPr>
                  <w:rFonts w:ascii="Cambria Math" w:hAnsi="Cambria Math"/>
                  <w:lang w:eastAsia="zh-CN"/>
                </w:rPr>
                <m:t>δ</m:t>
              </w:del>
            </m:r>
            <m:r>
              <w:del w:id="633" w:author="晚坷 潘" w:date="2022-08-22T17:16:00Z">
                <m:rPr>
                  <m:sty m:val="p"/>
                </m:rPr>
                <w:rPr>
                  <w:rFonts w:ascii="Cambria Math" w:hAnsi="Cambria Math"/>
                  <w:lang w:eastAsia="zh-CN"/>
                </w:rPr>
                <m:t>,</m:t>
              </w:del>
            </m:r>
            <m:r>
              <w:del w:id="634" w:author="晚坷 潘" w:date="2022-08-22T17:16:00Z">
                <w:rPr>
                  <w:rFonts w:ascii="Cambria Math" w:hAnsi="Cambria Math"/>
                  <w:lang w:eastAsia="zh-CN"/>
                </w:rPr>
                <m:t>i</m:t>
              </w:del>
            </m:r>
            <m:r>
              <w:del w:id="635" w:author="晚坷 潘" w:date="2022-08-22T17:16:00Z">
                <m:rPr>
                  <m:sty m:val="p"/>
                </m:rPr>
                <w:rPr>
                  <w:rFonts w:ascii="Cambria Math" w:hAnsi="Cambria Math"/>
                  <w:lang w:eastAsia="zh-CN"/>
                </w:rPr>
                <m:t>,</m:t>
              </w:del>
            </m:r>
            <m:r>
              <w:del w:id="636" w:author="晚坷 潘" w:date="2022-08-22T17:16:00Z">
                <w:rPr>
                  <w:rFonts w:ascii="Cambria Math" w:hAnsi="Cambria Math"/>
                  <w:lang w:eastAsia="zh-CN"/>
                </w:rPr>
                <m:t>k</m:t>
              </w:del>
            </m:r>
          </m:sub>
        </m:sSub>
      </m:oMath>
      <w:del w:id="637" w:author="晚坷 潘" w:date="2022-08-22T17:16:00Z">
        <w:r w:rsidDel="000B3538">
          <w:rPr>
            <w:lang w:eastAsia="zh-CN"/>
          </w:rPr>
          <w:delText xml:space="preserve"> </w:delText>
        </w:r>
        <w:r w:rsidDel="000B3538">
          <w:rPr>
            <w:lang w:eastAsia="zh-CN"/>
          </w:rPr>
          <w:delText>指</w:delText>
        </w:r>
        <w:commentRangeStart w:id="638"/>
        <w:r w:rsidDel="000B3538">
          <w:rPr>
            <w:lang w:eastAsia="zh-CN"/>
          </w:rPr>
          <w:delText>每个被试独特的固定效应</w:delText>
        </w:r>
        <w:commentRangeEnd w:id="638"/>
        <w:r w:rsidR="00E54F98" w:rsidDel="000B3538">
          <w:rPr>
            <w:rStyle w:val="af6"/>
          </w:rPr>
          <w:commentReference w:id="638"/>
        </w:r>
        <w:r w:rsidDel="000B3538">
          <w:rPr>
            <w:lang w:eastAsia="zh-CN"/>
          </w:rPr>
          <w:delText>，即等于被固定效应在所有被试上的平均值</w:delText>
        </w:r>
        <w:r w:rsidDel="000B3538">
          <w:rPr>
            <w:lang w:eastAsia="zh-CN"/>
          </w:rPr>
          <w:delText xml:space="preserve"> </w:delText>
        </w:r>
      </w:del>
      <m:oMath>
        <m:sSub>
          <m:sSubPr>
            <m:ctrlPr>
              <w:del w:id="639" w:author="晚坷 潘" w:date="2022-08-22T17:16:00Z">
                <w:rPr>
                  <w:rFonts w:ascii="Cambria Math" w:hAnsi="Cambria Math"/>
                </w:rPr>
              </w:del>
            </m:ctrlPr>
          </m:sSubPr>
          <m:e>
            <m:r>
              <w:del w:id="640" w:author="晚坷 潘" w:date="2022-08-22T17:16:00Z">
                <w:rPr>
                  <w:rFonts w:ascii="Cambria Math" w:hAnsi="Cambria Math"/>
                  <w:lang w:eastAsia="zh-CN"/>
                </w:rPr>
                <m:t>β</m:t>
              </w:del>
            </m:r>
          </m:e>
          <m:sub>
            <m:r>
              <w:del w:id="641" w:author="晚坷 潘" w:date="2022-08-22T17:16:00Z">
                <w:rPr>
                  <w:rFonts w:ascii="Cambria Math" w:hAnsi="Cambria Math"/>
                  <w:lang w:eastAsia="zh-CN"/>
                </w:rPr>
                <m:t>δ</m:t>
              </w:del>
            </m:r>
          </m:sub>
        </m:sSub>
      </m:oMath>
      <w:del w:id="642" w:author="晚坷 潘" w:date="2022-08-22T17:16:00Z">
        <w:r w:rsidDel="000B3538">
          <w:rPr>
            <w:lang w:eastAsia="zh-CN"/>
          </w:rPr>
          <w:delText xml:space="preserve"> </w:delText>
        </w:r>
        <w:r w:rsidDel="000B3538">
          <w:rPr>
            <w:lang w:eastAsia="zh-CN"/>
          </w:rPr>
          <w:delText>加上个体偏移量</w:delText>
        </w:r>
        <w:r w:rsidDel="000B3538">
          <w:rPr>
            <w:lang w:eastAsia="zh-CN"/>
          </w:rPr>
          <w:delText xml:space="preserve"> </w:delText>
        </w:r>
      </w:del>
      <m:oMath>
        <m:sSub>
          <m:sSubPr>
            <m:ctrlPr>
              <w:del w:id="643" w:author="晚坷 潘" w:date="2022-08-22T17:16:00Z">
                <w:rPr>
                  <w:rFonts w:ascii="Cambria Math" w:hAnsi="Cambria Math"/>
                </w:rPr>
              </w:del>
            </m:ctrlPr>
          </m:sSubPr>
          <m:e>
            <m:r>
              <w:del w:id="644" w:author="晚坷 潘" w:date="2022-08-22T17:16:00Z">
                <w:rPr>
                  <w:rFonts w:ascii="Cambria Math" w:hAnsi="Cambria Math"/>
                  <w:lang w:eastAsia="zh-CN"/>
                </w:rPr>
                <m:t>γ</m:t>
              </w:del>
            </m:r>
          </m:e>
          <m:sub>
            <m:r>
              <w:del w:id="645" w:author="晚坷 潘" w:date="2022-08-22T17:16:00Z">
                <w:rPr>
                  <w:rFonts w:ascii="Cambria Math" w:hAnsi="Cambria Math"/>
                  <w:lang w:eastAsia="zh-CN"/>
                </w:rPr>
                <m:t>i</m:t>
              </w:del>
            </m:r>
            <m:r>
              <w:del w:id="646" w:author="晚坷 潘" w:date="2022-08-22T17:16:00Z">
                <m:rPr>
                  <m:sty m:val="p"/>
                </m:rPr>
                <w:rPr>
                  <w:rFonts w:ascii="Cambria Math" w:hAnsi="Cambria Math"/>
                  <w:lang w:eastAsia="zh-CN"/>
                </w:rPr>
                <m:t>,</m:t>
              </w:del>
            </m:r>
            <m:r>
              <w:del w:id="647" w:author="晚坷 潘" w:date="2022-08-22T17:16:00Z">
                <w:rPr>
                  <w:rFonts w:ascii="Cambria Math" w:hAnsi="Cambria Math"/>
                  <w:lang w:eastAsia="zh-CN"/>
                </w:rPr>
                <m:t>k</m:t>
              </w:del>
            </m:r>
          </m:sub>
        </m:sSub>
      </m:oMath>
      <w:del w:id="648" w:author="晚坷 潘" w:date="2022-08-22T17:16:00Z">
        <w:r w:rsidDel="000B3538">
          <w:rPr>
            <w:lang w:eastAsia="zh-CN"/>
          </w:rPr>
          <w:delText>，使用</w:delText>
        </w:r>
        <w:r w:rsidDel="000B3538">
          <w:rPr>
            <w:lang w:eastAsia="zh-CN"/>
          </w:rPr>
          <w:delText xml:space="preserve"> </w:delText>
        </w:r>
      </w:del>
      <m:oMath>
        <m:sSub>
          <m:sSubPr>
            <m:ctrlPr>
              <w:del w:id="649" w:author="晚坷 潘" w:date="2022-08-22T17:16:00Z">
                <w:rPr>
                  <w:rFonts w:ascii="Cambria Math" w:hAnsi="Cambria Math"/>
                </w:rPr>
              </w:del>
            </m:ctrlPr>
          </m:sSubPr>
          <m:e>
            <m:r>
              <w:del w:id="650" w:author="晚坷 潘" w:date="2022-08-22T17:16:00Z">
                <w:rPr>
                  <w:rFonts w:ascii="Cambria Math" w:hAnsi="Cambria Math"/>
                  <w:lang w:eastAsia="zh-CN"/>
                </w:rPr>
                <m:t>γ</m:t>
              </w:del>
            </m:r>
          </m:e>
          <m:sub>
            <m:r>
              <w:del w:id="651" w:author="晚坷 潘" w:date="2022-08-22T17:16:00Z">
                <w:rPr>
                  <w:rFonts w:ascii="Cambria Math" w:hAnsi="Cambria Math"/>
                  <w:lang w:eastAsia="zh-CN"/>
                </w:rPr>
                <m:t>i</m:t>
              </w:del>
            </m:r>
            <m:r>
              <w:del w:id="652" w:author="晚坷 潘" w:date="2022-08-22T17:16:00Z">
                <m:rPr>
                  <m:sty m:val="p"/>
                </m:rPr>
                <w:rPr>
                  <w:rFonts w:ascii="Cambria Math" w:hAnsi="Cambria Math"/>
                  <w:lang w:eastAsia="zh-CN"/>
                </w:rPr>
                <m:t>,</m:t>
              </w:del>
            </m:r>
            <m:r>
              <w:del w:id="653" w:author="晚坷 潘" w:date="2022-08-22T17:16:00Z">
                <w:rPr>
                  <w:rFonts w:ascii="Cambria Math" w:hAnsi="Cambria Math"/>
                  <w:lang w:eastAsia="zh-CN"/>
                </w:rPr>
                <m:t>k</m:t>
              </w:del>
            </m:r>
          </m:sub>
        </m:sSub>
      </m:oMath>
      <w:del w:id="654" w:author="晚坷 潘" w:date="2022-08-22T17:16:00Z">
        <w:r w:rsidDel="000B3538">
          <w:rPr>
            <w:lang w:eastAsia="zh-CN"/>
          </w:rPr>
          <w:delText xml:space="preserve"> </w:delText>
        </w:r>
        <w:r w:rsidDel="000B3538">
          <w:rPr>
            <w:lang w:eastAsia="zh-CN"/>
          </w:rPr>
          <w:delText>作为固定效应的个体偏移量是为了避免与因变量均值的个体偏移量</w:delText>
        </w:r>
        <w:r w:rsidDel="000B3538">
          <w:rPr>
            <w:lang w:eastAsia="zh-CN"/>
          </w:rPr>
          <w:delText xml:space="preserve"> </w:delText>
        </w:r>
      </w:del>
      <m:oMath>
        <m:sSub>
          <m:sSubPr>
            <m:ctrlPr>
              <w:del w:id="655" w:author="晚坷 潘" w:date="2022-08-22T17:16:00Z">
                <w:rPr>
                  <w:rFonts w:ascii="Cambria Math" w:hAnsi="Cambria Math"/>
                </w:rPr>
              </w:del>
            </m:ctrlPr>
          </m:sSubPr>
          <m:e>
            <m:r>
              <w:del w:id="656" w:author="晚坷 潘" w:date="2022-08-22T17:16:00Z">
                <w:rPr>
                  <w:rFonts w:ascii="Cambria Math" w:hAnsi="Cambria Math"/>
                  <w:lang w:eastAsia="zh-CN"/>
                </w:rPr>
                <m:t>β</m:t>
              </w:del>
            </m:r>
          </m:e>
          <m:sub>
            <m:r>
              <w:del w:id="657" w:author="晚坷 潘" w:date="2022-08-22T17:16:00Z">
                <w:rPr>
                  <w:rFonts w:ascii="Cambria Math" w:hAnsi="Cambria Math"/>
                  <w:lang w:eastAsia="zh-CN"/>
                </w:rPr>
                <m:t>i</m:t>
              </w:del>
            </m:r>
            <m:r>
              <w:del w:id="658" w:author="晚坷 潘" w:date="2022-08-22T17:16:00Z">
                <m:rPr>
                  <m:sty m:val="p"/>
                </m:rPr>
                <w:rPr>
                  <w:rFonts w:ascii="Cambria Math" w:hAnsi="Cambria Math"/>
                  <w:lang w:eastAsia="zh-CN"/>
                </w:rPr>
                <m:t>,</m:t>
              </w:del>
            </m:r>
            <m:r>
              <w:del w:id="659" w:author="晚坷 潘" w:date="2022-08-22T17:16:00Z">
                <w:rPr>
                  <w:rFonts w:ascii="Cambria Math" w:hAnsi="Cambria Math"/>
                  <w:lang w:eastAsia="zh-CN"/>
                </w:rPr>
                <m:t>k</m:t>
              </w:del>
            </m:r>
          </m:sub>
        </m:sSub>
      </m:oMath>
      <w:del w:id="660" w:author="晚坷 潘" w:date="2022-08-22T17:16:00Z">
        <w:r w:rsidDel="000B3538">
          <w:rPr>
            <w:lang w:eastAsia="zh-CN"/>
          </w:rPr>
          <w:delText xml:space="preserve"> </w:delText>
        </w:r>
        <w:r w:rsidDel="000B3538">
          <w:rPr>
            <w:lang w:eastAsia="zh-CN"/>
          </w:rPr>
          <w:delText>混淆。</w:delText>
        </w:r>
        <w:r w:rsidDel="000B3538">
          <w:rPr>
            <w:lang w:eastAsia="zh-CN"/>
          </w:rPr>
          <w:delText xml:space="preserve"> </w:delText>
        </w:r>
        <w:r w:rsidDel="000B3538">
          <w:rPr>
            <w:lang w:eastAsia="zh-CN"/>
          </w:rPr>
          <w:delText>此外，随机效应之间可能存在相关性，即随机截距</w:delText>
        </w:r>
        <w:r w:rsidDel="000B3538">
          <w:rPr>
            <w:lang w:eastAsia="zh-CN"/>
          </w:rPr>
          <w:delText xml:space="preserve"> </w:delText>
        </w:r>
      </w:del>
      <m:oMath>
        <m:sSub>
          <m:sSubPr>
            <m:ctrlPr>
              <w:del w:id="661" w:author="晚坷 潘" w:date="2022-08-22T17:16:00Z">
                <w:rPr>
                  <w:rFonts w:ascii="Cambria Math" w:hAnsi="Cambria Math"/>
                </w:rPr>
              </w:del>
            </m:ctrlPr>
          </m:sSubPr>
          <m:e>
            <m:r>
              <w:del w:id="662" w:author="晚坷 潘" w:date="2022-08-22T17:16:00Z">
                <w:rPr>
                  <w:rFonts w:ascii="Cambria Math" w:hAnsi="Cambria Math"/>
                  <w:lang w:eastAsia="zh-CN"/>
                </w:rPr>
                <m:t>β</m:t>
              </w:del>
            </m:r>
          </m:e>
          <m:sub>
            <m:r>
              <w:del w:id="663" w:author="晚坷 潘" w:date="2022-08-22T17:16:00Z">
                <w:rPr>
                  <w:rFonts w:ascii="Cambria Math" w:hAnsi="Cambria Math"/>
                  <w:lang w:eastAsia="zh-CN"/>
                </w:rPr>
                <m:t>i</m:t>
              </w:del>
            </m:r>
            <m:r>
              <w:del w:id="664" w:author="晚坷 潘" w:date="2022-08-22T17:16:00Z">
                <m:rPr>
                  <m:sty m:val="p"/>
                </m:rPr>
                <w:rPr>
                  <w:rFonts w:ascii="Cambria Math" w:hAnsi="Cambria Math"/>
                  <w:lang w:eastAsia="zh-CN"/>
                </w:rPr>
                <m:t>,</m:t>
              </w:del>
            </m:r>
            <m:r>
              <w:del w:id="665" w:author="晚坷 潘" w:date="2022-08-22T17:16:00Z">
                <w:rPr>
                  <w:rFonts w:ascii="Cambria Math" w:hAnsi="Cambria Math"/>
                  <w:lang w:eastAsia="zh-CN"/>
                </w:rPr>
                <m:t>k</m:t>
              </w:del>
            </m:r>
          </m:sub>
        </m:sSub>
      </m:oMath>
      <w:del w:id="666" w:author="晚坷 潘" w:date="2022-08-22T17:16:00Z">
        <w:r w:rsidDel="000B3538">
          <w:rPr>
            <w:lang w:eastAsia="zh-CN"/>
          </w:rPr>
          <w:delText xml:space="preserve"> </w:delText>
        </w:r>
        <w:r w:rsidDel="000B3538">
          <w:rPr>
            <w:lang w:eastAsia="zh-CN"/>
          </w:rPr>
          <w:delText>与随机斜率</w:delText>
        </w:r>
        <w:r w:rsidDel="000B3538">
          <w:rPr>
            <w:lang w:eastAsia="zh-CN"/>
          </w:rPr>
          <w:delText xml:space="preserve"> </w:delText>
        </w:r>
      </w:del>
      <m:oMath>
        <m:sSub>
          <m:sSubPr>
            <m:ctrlPr>
              <w:del w:id="667" w:author="晚坷 潘" w:date="2022-08-22T17:16:00Z">
                <w:rPr>
                  <w:rFonts w:ascii="Cambria Math" w:hAnsi="Cambria Math"/>
                </w:rPr>
              </w:del>
            </m:ctrlPr>
          </m:sSubPr>
          <m:e>
            <m:r>
              <w:del w:id="668" w:author="晚坷 潘" w:date="2022-08-22T17:16:00Z">
                <w:rPr>
                  <w:rFonts w:ascii="Cambria Math" w:hAnsi="Cambria Math"/>
                  <w:lang w:eastAsia="zh-CN"/>
                </w:rPr>
                <m:t>γ</m:t>
              </w:del>
            </m:r>
          </m:e>
          <m:sub>
            <m:r>
              <w:del w:id="669" w:author="晚坷 潘" w:date="2022-08-22T17:16:00Z">
                <w:rPr>
                  <w:rFonts w:ascii="Cambria Math" w:hAnsi="Cambria Math"/>
                  <w:lang w:eastAsia="zh-CN"/>
                </w:rPr>
                <m:t>i</m:t>
              </w:del>
            </m:r>
            <m:r>
              <w:del w:id="670" w:author="晚坷 潘" w:date="2022-08-22T17:16:00Z">
                <m:rPr>
                  <m:sty m:val="p"/>
                </m:rPr>
                <w:rPr>
                  <w:rFonts w:ascii="Cambria Math" w:hAnsi="Cambria Math"/>
                  <w:lang w:eastAsia="zh-CN"/>
                </w:rPr>
                <m:t>,</m:t>
              </w:del>
            </m:r>
            <m:r>
              <w:del w:id="671" w:author="晚坷 潘" w:date="2022-08-22T17:16:00Z">
                <w:rPr>
                  <w:rFonts w:ascii="Cambria Math" w:hAnsi="Cambria Math"/>
                  <w:lang w:eastAsia="zh-CN"/>
                </w:rPr>
                <m:t>k</m:t>
              </w:del>
            </m:r>
          </m:sub>
        </m:sSub>
      </m:oMath>
      <w:del w:id="672" w:author="晚坷 潘" w:date="2022-08-22T17:16:00Z">
        <w:r w:rsidDel="000B3538">
          <w:rPr>
            <w:lang w:eastAsia="zh-CN"/>
          </w:rPr>
          <w:delText xml:space="preserve"> </w:delText>
        </w:r>
        <w:r w:rsidDel="000B3538">
          <w:rPr>
            <w:lang w:eastAsia="zh-CN"/>
          </w:rPr>
          <w:delText>服从均值为零的多元正态分布。因此，在建立</w:delText>
        </w:r>
        <w:r w:rsidR="00DF1205" w:rsidDel="000B3538">
          <w:rPr>
            <w:lang w:eastAsia="zh-CN"/>
          </w:rPr>
          <w:delText>混合效应模型</w:delText>
        </w:r>
        <w:r w:rsidDel="000B3538">
          <w:rPr>
            <w:lang w:eastAsia="zh-CN"/>
          </w:rPr>
          <w:delText>前需要</w:delText>
        </w:r>
        <w:r w:rsidR="001B7E31" w:rsidDel="000B3538">
          <w:rPr>
            <w:rFonts w:hint="eastAsia"/>
            <w:lang w:eastAsia="zh-CN"/>
          </w:rPr>
          <w:delText>预</w:delText>
        </w:r>
        <w:r w:rsidDel="000B3538">
          <w:rPr>
            <w:lang w:eastAsia="zh-CN"/>
          </w:rPr>
          <w:delText>设是否存在随机效应间的相关性，一般</w:delText>
        </w:r>
        <w:r w:rsidR="00DF1205" w:rsidDel="000B3538">
          <w:rPr>
            <w:lang w:eastAsia="zh-CN"/>
          </w:rPr>
          <w:delText>混合效应模型</w:delText>
        </w:r>
        <w:r w:rsidDel="000B3538">
          <w:rPr>
            <w:lang w:eastAsia="zh-CN"/>
          </w:rPr>
          <w:delText>建立时会默认存在随机效应间的相关性。</w:delText>
        </w:r>
      </w:del>
    </w:p>
    <w:p w14:paraId="46D5DDFE" w14:textId="12E58272" w:rsidR="00334ED1" w:rsidDel="000B3538" w:rsidRDefault="005C1F68">
      <w:pPr>
        <w:pStyle w:val="a0"/>
        <w:rPr>
          <w:del w:id="673" w:author="晚坷 潘" w:date="2022-08-22T17:16:00Z"/>
          <w:lang w:eastAsia="zh-CN"/>
        </w:rPr>
      </w:pPr>
      <w:del w:id="674" w:author="晚坷 潘" w:date="2022-08-22T17:16:00Z">
        <w:r w:rsidDel="000B3538">
          <w:rPr>
            <w:lang w:eastAsia="zh-CN"/>
          </w:rPr>
          <w:delText>至此，我们讨论了如何在</w:delText>
        </w:r>
        <w:r w:rsidR="00DF1205" w:rsidDel="000B3538">
          <w:rPr>
            <w:lang w:eastAsia="zh-CN"/>
          </w:rPr>
          <w:delText>混合效应模型</w:delText>
        </w:r>
        <w:r w:rsidDel="000B3538">
          <w:rPr>
            <w:lang w:eastAsia="zh-CN"/>
          </w:rPr>
          <w:delText>中加入不同的随机效应以及他们的相关性来解释被试之间的异质性以及观测数据中的依赖性。需要注意的是，研究者常关心的效应（主效应与交互效应）往往可以与模型的固定效应相对应</w:delText>
        </w:r>
      </w:del>
      <w:del w:id="675" w:author="晚坷 潘" w:date="2022-08-21T16:46:00Z">
        <w:r w:rsidDel="002807ED">
          <w:rPr>
            <w:lang w:eastAsia="zh-CN"/>
          </w:rPr>
          <w:delText>，</w:delText>
        </w:r>
        <w:commentRangeStart w:id="676"/>
        <w:r w:rsidDel="002807ED">
          <w:rPr>
            <w:lang w:eastAsia="zh-CN"/>
          </w:rPr>
          <w:delText>并且固定效应的解释不会因为加入随机效应而变化</w:delText>
        </w:r>
        <w:commentRangeEnd w:id="676"/>
        <w:r w:rsidR="001B7E31" w:rsidDel="002807ED">
          <w:rPr>
            <w:rStyle w:val="af6"/>
          </w:rPr>
          <w:commentReference w:id="676"/>
        </w:r>
        <w:r w:rsidDel="002807ED">
          <w:rPr>
            <w:lang w:eastAsia="zh-CN"/>
          </w:rPr>
          <w:delText>，此外，</w:delText>
        </w:r>
      </w:del>
      <w:del w:id="677" w:author="晚坷 潘" w:date="2022-08-22T17:16:00Z">
        <w:r w:rsidDel="000B3538">
          <w:rPr>
            <w:lang w:eastAsia="zh-CN"/>
          </w:rPr>
          <w:delText>加入随机效应还能增加对于固定效应估计的准确性。</w:delText>
        </w:r>
      </w:del>
    </w:p>
    <w:p w14:paraId="15B22CAC" w14:textId="05998870" w:rsidR="00334ED1" w:rsidDel="000B3538" w:rsidRDefault="005C1F68">
      <w:pPr>
        <w:pStyle w:val="a0"/>
        <w:rPr>
          <w:del w:id="678" w:author="晚坷 潘" w:date="2022-08-22T17:16:00Z"/>
          <w:lang w:eastAsia="zh-CN"/>
        </w:rPr>
      </w:pPr>
      <w:del w:id="679" w:author="晚坷 潘" w:date="2022-08-22T17:16:00Z">
        <w:r w:rsidDel="000B3538">
          <w:rPr>
            <w:lang w:eastAsia="zh-CN"/>
          </w:rPr>
          <w:delText>在</w:delText>
        </w:r>
        <w:r w:rsidR="001B7E31" w:rsidDel="000B3538">
          <w:rPr>
            <w:rFonts w:hint="eastAsia"/>
            <w:lang w:eastAsia="zh-CN"/>
          </w:rPr>
          <w:delText>设</w:delText>
        </w:r>
        <w:r w:rsidDel="000B3538">
          <w:rPr>
            <w:lang w:eastAsia="zh-CN"/>
          </w:rPr>
          <w:delText>定混合效应模型时，</w:delText>
        </w:r>
        <w:r w:rsidR="001B7E31" w:rsidDel="000B3538">
          <w:rPr>
            <w:rFonts w:hint="eastAsia"/>
            <w:lang w:eastAsia="zh-CN"/>
          </w:rPr>
          <w:delText>研究者</w:delText>
        </w:r>
        <w:r w:rsidDel="000B3538">
          <w:rPr>
            <w:lang w:eastAsia="zh-CN"/>
          </w:rPr>
          <w:delText>通常需要考虑包含最复杂的随机效应结构</w:delText>
        </w:r>
        <w:r w:rsidDel="000B3538">
          <w:rPr>
            <w:lang w:eastAsia="zh-CN"/>
          </w:rPr>
          <w:delText xml:space="preserve"> </w:delText>
        </w:r>
        <w:r w:rsidDel="000B3538">
          <w:fldChar w:fldCharType="begin"/>
        </w:r>
        <w:r w:rsidR="003573AD" w:rsidDel="000B3538">
          <w:rPr>
            <w:rFonts w:hint="eastAsia"/>
            <w:lang w:eastAsia="zh-CN"/>
          </w:rPr>
          <w:delInstrText xml:space="preserve"> ADDIN ZOTERO_ITEM CSL_CITATION {"citationID":"qilyogsx","properties":{"formattedCitation":"(Barr\\uc0\\u31561{}, 2013)","plainCitation":"(Barr</w:delInstrText>
        </w:r>
        <w:r w:rsidR="003573AD" w:rsidDel="000B3538">
          <w:rPr>
            <w:rFonts w:hint="eastAsia"/>
            <w:lang w:eastAsia="zh-CN"/>
          </w:rPr>
          <w:delInstrText>等</w:delInstrText>
        </w:r>
        <w:r w:rsidR="003573AD" w:rsidDel="000B3538">
          <w:rPr>
            <w:rFonts w:hint="eastAsia"/>
            <w:lang w:eastAsia="zh-CN"/>
          </w:rPr>
          <w:delInstrText>, 2013)","noteIndex":0},"citationItems":[{"id":26784,"uris":["http://zotero.org/groups/4751537/items/8GJTJZBU"]</w:delInstrText>
        </w:r>
        <w:r w:rsidR="003573AD" w:rsidDel="000B3538">
          <w:rPr>
            <w:lang w:eastAsia="zh-CN"/>
          </w:rPr>
          <w:delInstrText xml:space="preserve">,"itemData":{"id":26784,"type":"article-journal","archive_location":"6066 citation(s)","container-title":"Journal of Memory and Language","DOI":"10.1016/j.jml.2012.11.001","ISSN":"0749596X","issue":"3","journalAbbreviation":"Journal of Memory and Language","language":"en","page":"255-278","source":"DOI.org (Crossref)","title":"Random effects structure for confirmatory hypothesis testing: Keep it maximal","title-short":"Random effects structure for confirmatory hypothesis testing","volume":"68","author":[{"family":"Barr","given":"Dale J."},{"family":"Levy","given":"Roger"},{"family":"Scheepers","given":"Christoph"},{"family":"Tily","given":"Harry J."}],"issued":{"date-parts":[["2013",4]]},"citation-key":"barr2013"},"prefix":"","suffix":""}],"schema":"https://github.com/citation-style-language/schema/raw/master/csl-citation.json"} </w:delInstrText>
        </w:r>
        <w:r w:rsidDel="000B3538">
          <w:fldChar w:fldCharType="separate"/>
        </w:r>
        <w:r w:rsidR="003573AD" w:rsidRPr="003573AD" w:rsidDel="000B3538">
          <w:rPr>
            <w:rFonts w:cs="Times New Roman"/>
            <w:lang w:eastAsia="zh-CN"/>
          </w:rPr>
          <w:delText>(Barr</w:delText>
        </w:r>
        <w:r w:rsidR="003573AD" w:rsidRPr="003573AD" w:rsidDel="000B3538">
          <w:rPr>
            <w:rFonts w:cs="Times New Roman"/>
            <w:lang w:eastAsia="zh-CN"/>
          </w:rPr>
          <w:delText>等</w:delText>
        </w:r>
        <w:r w:rsidR="003573AD" w:rsidRPr="003573AD" w:rsidDel="000B3538">
          <w:rPr>
            <w:rFonts w:cs="Times New Roman"/>
            <w:lang w:eastAsia="zh-CN"/>
          </w:rPr>
          <w:delText>, 2013)</w:delText>
        </w:r>
        <w:r w:rsidDel="000B3538">
          <w:fldChar w:fldCharType="end"/>
        </w:r>
        <w:r w:rsidDel="000B3538">
          <w:rPr>
            <w:lang w:eastAsia="zh-CN"/>
          </w:rPr>
          <w:delText>，即考虑所有潜在的随机截距与随机斜率</w:delText>
        </w:r>
        <w:r w:rsidR="001B7E31" w:rsidDel="000B3538">
          <w:rPr>
            <w:rFonts w:hint="eastAsia"/>
            <w:lang w:eastAsia="zh-CN"/>
          </w:rPr>
          <w:delText>以及他们之间的相关</w:delText>
        </w:r>
        <w:r w:rsidDel="000B3538">
          <w:rPr>
            <w:rFonts w:hint="eastAsia"/>
            <w:lang w:eastAsia="zh-CN"/>
          </w:rPr>
          <w:delText>。</w:delText>
        </w:r>
        <w:r w:rsidDel="000B3538">
          <w:rPr>
            <w:lang w:eastAsia="zh-CN"/>
          </w:rPr>
          <w:delText>然而，此</w:delText>
        </w:r>
        <w:r w:rsidR="001B7E31" w:rsidDel="000B3538">
          <w:rPr>
            <w:rFonts w:hint="eastAsia"/>
            <w:lang w:eastAsia="zh-CN"/>
          </w:rPr>
          <w:delText>类</w:delText>
        </w:r>
        <w:r w:rsidDel="000B3538">
          <w:rPr>
            <w:lang w:eastAsia="zh-CN"/>
          </w:rPr>
          <w:delText>模型</w:delText>
        </w:r>
        <w:r w:rsidR="001B7E31" w:rsidDel="000B3538">
          <w:rPr>
            <w:rFonts w:hint="eastAsia"/>
            <w:lang w:eastAsia="zh-CN"/>
          </w:rPr>
          <w:delText>在</w:delText>
        </w:r>
        <w:r w:rsidR="001B7E31" w:rsidDel="000B3538">
          <w:rPr>
            <w:rFonts w:hint="eastAsia"/>
            <w:lang w:eastAsia="zh-CN"/>
          </w:rPr>
          <w:lastRenderedPageBreak/>
          <w:delText>频率论框架下通常</w:delText>
        </w:r>
        <w:r w:rsidR="00422151" w:rsidDel="000B3538">
          <w:rPr>
            <w:rFonts w:hint="eastAsia"/>
            <w:lang w:eastAsia="zh-CN"/>
          </w:rPr>
          <w:delText>难以</w:delText>
        </w:r>
        <w:r w:rsidDel="000B3538">
          <w:rPr>
            <w:lang w:eastAsia="zh-CN"/>
          </w:rPr>
          <w:delText>收敛</w:delText>
        </w:r>
        <w:r w:rsidR="00422151" w:rsidDel="000B3538">
          <w:rPr>
            <w:rFonts w:hint="eastAsia"/>
            <w:lang w:eastAsia="zh-CN"/>
          </w:rPr>
          <w:delText>，从而给出不可靠的估计</w:delText>
        </w:r>
        <w:r w:rsidDel="000B3538">
          <w:rPr>
            <w:lang w:eastAsia="zh-CN"/>
          </w:rPr>
          <w:delText xml:space="preserve"> </w:delText>
        </w:r>
        <w:r w:rsidDel="000B3538">
          <w:fldChar w:fldCharType="begin"/>
        </w:r>
        <w:r w:rsidR="003573AD" w:rsidDel="000B3538">
          <w:rPr>
            <w:rFonts w:hint="eastAsia"/>
            <w:lang w:eastAsia="zh-CN"/>
          </w:rPr>
          <w:delInstrText xml:space="preserve"> ADDIN ZOTERO_ITEM CSL_CITATION {"citationID":"yihhalfj","properties":{"formattedCitation":"(Bates\\uc0\\u31561{}, 2015)","plainCitation":"(Bates</w:delInstrText>
        </w:r>
        <w:r w:rsidR="003573AD" w:rsidDel="000B3538">
          <w:rPr>
            <w:rFonts w:hint="eastAsia"/>
            <w:lang w:eastAsia="zh-CN"/>
          </w:rPr>
          <w:delInstrText>等</w:delInstrText>
        </w:r>
        <w:r w:rsidR="003573AD" w:rsidDel="000B3538">
          <w:rPr>
            <w:rFonts w:hint="eastAsia"/>
            <w:lang w:eastAsia="zh-CN"/>
          </w:rPr>
          <w:delInstrText>, 2015)","noteIndex":0},"citationItems":[{"id":26782,"uris":["http://zotero.org/groups/4751537/items/TGN3ZE5R</w:delInstrText>
        </w:r>
        <w:r w:rsidR="003573AD" w:rsidDel="000B3538">
          <w:rPr>
            <w:lang w:eastAsia="zh-CN"/>
          </w:rPr>
          <w:delInstrText xml:space="preserve">"],"itemData":{"id":26782,"type":"article-journal","abstract":"The analysis of experimental data with mixed-effects models requires decisions about the specification of the appropriate random-effects structure. Recently, Barr et al. (2013) recommended fitting 'maximal' models with all possible random effect components included. Estimation of maximal models, however, may not converge. We show that failure to converge typically is not due to a suboptimal estimation algorithm, but is a consequence of attempting to fit a model that is too complex to be properly supported by the data, irrespective of whether estimation is based on maximum likelihood or on Bayesian hierarchical modeling with uninformative or weakly informative priors. Importantly, even under convergence, overparameterization may lead to uninterpretable models. We provide diagnostic tools for detecting overparameterization and guiding model simplification. Finally, we clarify that the simulations on which Barr et al. base their recommendations are atypical for real data. A detailed example is provided of how subject-related attentional fluctuation across trials may further qualify statistical inferences about fixed effects, and of how such nonlinear effects can be accommodated within the mixed-effects modeling framework.","container-title":"arXiv","journalAbbreviation":"arXiv","source":"ResearchGate","title":"Parsimonious Mixed Models","volume":"1506","author":[{"family":"Bates","given":"Douglas"},{"family":"Kliegl","given":"Reinhold"},{"family":"Vasishth","given":"Shravan"},{"family":"Baayen","given":"Harald"}],"issued":{"date-parts":[["2015",6,16]]},"citation-key":"bates2015"},"prefix":"","suffix":""}],"schema":"https://github.com/citation-style-language/schema/raw/master/csl-citation.json"} </w:delInstrText>
        </w:r>
        <w:r w:rsidDel="000B3538">
          <w:fldChar w:fldCharType="separate"/>
        </w:r>
        <w:r w:rsidR="003573AD" w:rsidRPr="003573AD" w:rsidDel="000B3538">
          <w:rPr>
            <w:rFonts w:cs="Times New Roman"/>
            <w:lang w:eastAsia="zh-CN"/>
          </w:rPr>
          <w:delText>(Bates</w:delText>
        </w:r>
        <w:r w:rsidR="003573AD" w:rsidRPr="003573AD" w:rsidDel="000B3538">
          <w:rPr>
            <w:rFonts w:cs="Times New Roman"/>
            <w:lang w:eastAsia="zh-CN"/>
          </w:rPr>
          <w:delText>等</w:delText>
        </w:r>
        <w:r w:rsidR="003573AD" w:rsidRPr="003573AD" w:rsidDel="000B3538">
          <w:rPr>
            <w:rFonts w:cs="Times New Roman"/>
            <w:lang w:eastAsia="zh-CN"/>
          </w:rPr>
          <w:delText>, 2015)</w:delText>
        </w:r>
        <w:r w:rsidDel="000B3538">
          <w:fldChar w:fldCharType="end"/>
        </w:r>
        <w:r w:rsidDel="000B3538">
          <w:rPr>
            <w:lang w:eastAsia="zh-CN"/>
          </w:rPr>
          <w:delText>。</w:delText>
        </w:r>
        <w:r w:rsidDel="000B3538">
          <w:rPr>
            <w:lang w:eastAsia="zh-CN"/>
          </w:rPr>
          <w:delText xml:space="preserve"> </w:delText>
        </w:r>
        <w:r w:rsidDel="000B3538">
          <w:rPr>
            <w:lang w:eastAsia="zh-CN"/>
          </w:rPr>
          <w:delText>相比之下，这种包含复杂随机效应结构的模型通常可以在贝叶斯框架中拟合</w:delText>
        </w:r>
        <w:r w:rsidDel="000B3538">
          <w:rPr>
            <w:lang w:eastAsia="zh-CN"/>
          </w:rPr>
          <w:delText xml:space="preserve"> </w:delText>
        </w:r>
        <w:r w:rsidDel="000B3538">
          <w:fldChar w:fldCharType="begin"/>
        </w:r>
        <w:r w:rsidR="003573AD" w:rsidDel="000B3538">
          <w:rPr>
            <w:lang w:eastAsia="zh-CN"/>
          </w:rPr>
          <w:delInstrText xml:space="preserve"> ADDIN ZOTERO_ITEM CSL_CITATION {"citationID":"qwsznskf","properties":{"formattedCitation":"(Sorensen &amp; Vasishth, 2016)","plainCitation":"(Sorensen &amp; Vasishth, 2016)","noteIndex":0},"citationItems":[{"id":27566,"uris":["http://zotero.org/groups/4751537/items/5DWQUPQW"],"itemData":{"id":27566,"type":"article-journal","abstract":"With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linguists, and cognitive scientists","title-</w:delInstrText>
        </w:r>
        <w:r w:rsidR="003573AD" w:rsidDel="000B3538">
          <w:delInstrText xml:space="preserve">short":"Bayesian linear mixed models using Stan","volume":"12","author":[{"family":"Sorensen","given":"Tanner"},{"family":"Vasishth","given":"Shravan"}],"issued":{"date-parts":[["2016",10,1]]},"citation-key":"sorensen2016"},"prefix":"","suffix":""}],"schema":"https://github.com/citation-style-language/schema/raw/master/csl-citation.json"} </w:delInstrText>
        </w:r>
        <w:r w:rsidDel="000B3538">
          <w:fldChar w:fldCharType="separate"/>
        </w:r>
        <w:r w:rsidR="003573AD" w:rsidRPr="003573AD" w:rsidDel="000B3538">
          <w:rPr>
            <w:rFonts w:cs="Times New Roman"/>
          </w:rPr>
          <w:delText>(Sorensen &amp; Vasishth, 2016)</w:delText>
        </w:r>
        <w:r w:rsidDel="000B3538">
          <w:fldChar w:fldCharType="end"/>
        </w:r>
        <w:r w:rsidDel="000B3538">
          <w:delText xml:space="preserve"> </w:delText>
        </w:r>
        <w:r w:rsidDel="000B3538">
          <w:fldChar w:fldCharType="begin"/>
        </w:r>
        <w:r w:rsidR="003573AD" w:rsidDel="000B3538">
          <w:delInstrText xml:space="preserve"> ADDIN ZOTERO_ITEM CSL_CITATION {"citationID":"xcphbkyg","properties":{"formattedCitation":"(Eager &amp; Roy, 2017)","plainCitation":"(Eager &amp; Roy, 2017)","noteIndex":0},"citationItems":[{"id":26785,"uris":["http://zotero.org/groups/4751537/items/XN9ICTBP"],"itemData":{"id":26785,"type":"article-journal","abstract":"Mixed-effects models have emerged as the gold standard of statistical analysis in different sub-fields of linguistics (Baayen, Davidson &amp; Bates, 2008; Johnson, 2009; Barr, et al, 2013; Gries, 2015). One problematic feature of these models is their failure to converge under maximal (or even near-maximal) random effects structures. The lack of convergence is relatively unaddressed in linguistics and when it is addressed has resulted in statistical practices (e.g. Jaeger, 2009; Gries, 2015; Bates, et al, 2015b) that are premised on the idea that non-convergence is an indication that a random effects structure is over-specified (or not parsimonious), the parsimonious convergence hypothesis (PCH). We test the PCH by running simulations in lme4 under two sets of assumptions for both a linear dependent variable and a binary dependent variable in order to assess the rate of non-convergence for both types of mixed effects models when a known maximal effect structure is used to generate the data (i.e. when non-convergence cannot be explained by random effects with zero variance). Under the PCH, lack of convergence is treated as evidence against a more maximal random effects structure, but that result is not upheld with our simulations. We provide an alternative model, fully specified Bayesian models implemented in rstan (Stan Development Team, 2016; Carpenter, et al, in press) that removed the convergence problems almost entirely in simulations of the same conditions. These results indicate that when there is known non-zero variance for all slopes and intercepts, under realistic distributions of data and with moderate to severe imbalance, mixed effects models in lme4 have moderate to high non-convergence rates which can cause linguistic researchers to wrongfully exclude random effect terms.","source":"ResearchGate","title":"Mixed Effects Models are Sometimes Terrible","author":[{"family":"Eager","given":"Christopher"},{"family":"Roy","given":"Joseph"}],"issued":{"date-parts":[["2017",1,5]]},"citation-key":"eager2017"},"prefix":"","suffix":""}],"schema":"https://github.com/citation-style-language/schema/raw/master/csl-citation.json"} </w:delInstrText>
        </w:r>
        <w:r w:rsidDel="000B3538">
          <w:fldChar w:fldCharType="separate"/>
        </w:r>
        <w:r w:rsidR="003573AD" w:rsidRPr="003573AD" w:rsidDel="000B3538">
          <w:rPr>
            <w:rFonts w:cs="Times New Roman"/>
          </w:rPr>
          <w:delText>(Eager &amp; Roy, 2017)</w:delText>
        </w:r>
        <w:r w:rsidDel="000B3538">
          <w:fldChar w:fldCharType="end"/>
        </w:r>
        <w:r w:rsidDel="000B3538">
          <w:delText>。</w:delText>
        </w:r>
        <w:r w:rsidR="00422151" w:rsidDel="000B3538">
          <w:rPr>
            <w:rFonts w:hint="eastAsia"/>
            <w:lang w:eastAsia="zh-CN"/>
          </w:rPr>
          <w:delText>再加上</w:delText>
        </w:r>
        <w:r w:rsidR="00E7479E" w:rsidDel="000B3538">
          <w:rPr>
            <w:rFonts w:hint="eastAsia"/>
            <w:lang w:eastAsia="zh-CN"/>
          </w:rPr>
          <w:delText>前文</w:delText>
        </w:r>
        <w:r w:rsidR="001B7E31" w:rsidDel="000B3538">
          <w:rPr>
            <w:rFonts w:hint="eastAsia"/>
            <w:lang w:eastAsia="zh-CN"/>
          </w:rPr>
          <w:delText>所述</w:delText>
        </w:r>
        <w:r w:rsidR="00422151" w:rsidDel="000B3538">
          <w:rPr>
            <w:rFonts w:hint="eastAsia"/>
            <w:lang w:eastAsia="zh-CN"/>
          </w:rPr>
          <w:delText>诸如估计结果</w:delText>
        </w:r>
        <w:r w:rsidR="00E7479E" w:rsidDel="000B3538">
          <w:rPr>
            <w:rFonts w:hint="eastAsia"/>
            <w:lang w:eastAsia="zh-CN"/>
          </w:rPr>
          <w:delText>更直观</w:delText>
        </w:r>
        <w:r w:rsidR="00422151" w:rsidDel="000B3538">
          <w:rPr>
            <w:rFonts w:hint="eastAsia"/>
            <w:lang w:eastAsia="zh-CN"/>
          </w:rPr>
          <w:delText>和整合先验知识等其他优势，</w:delText>
        </w:r>
        <w:r w:rsidDel="000B3538">
          <w:rPr>
            <w:lang w:eastAsia="zh-CN"/>
          </w:rPr>
          <w:delText>使用贝叶斯方法来拟合混合</w:delText>
        </w:r>
        <w:r w:rsidR="00422151" w:rsidDel="000B3538">
          <w:rPr>
            <w:rFonts w:hint="eastAsia"/>
            <w:lang w:eastAsia="zh-CN"/>
          </w:rPr>
          <w:delText>效应</w:delText>
        </w:r>
        <w:r w:rsidDel="000B3538">
          <w:rPr>
            <w:lang w:eastAsia="zh-CN"/>
          </w:rPr>
          <w:delText>模型</w:delText>
        </w:r>
        <w:r w:rsidR="00422151" w:rsidDel="000B3538">
          <w:rPr>
            <w:rFonts w:hint="eastAsia"/>
            <w:lang w:eastAsia="zh-CN"/>
          </w:rPr>
          <w:delText>受到了越来越多研究者的关注</w:delText>
        </w:r>
        <w:r w:rsidDel="000B3538">
          <w:rPr>
            <w:lang w:eastAsia="zh-CN"/>
          </w:rPr>
          <w:delText>。</w:delText>
        </w:r>
      </w:del>
    </w:p>
    <w:p w14:paraId="48C70290" w14:textId="29411011" w:rsidR="001B7E31" w:rsidRDefault="001B7E31" w:rsidP="00FC7B11">
      <w:pPr>
        <w:pStyle w:val="3"/>
        <w:framePr w:wrap="around"/>
        <w:rPr>
          <w:lang w:eastAsia="zh-CN"/>
        </w:rPr>
      </w:pPr>
      <w:r>
        <w:rPr>
          <w:rFonts w:hint="eastAsia"/>
          <w:lang w:eastAsia="zh-CN"/>
        </w:rPr>
        <w:t>贝叶斯</w:t>
      </w:r>
      <w:r w:rsidR="00FC7B11">
        <w:rPr>
          <w:rFonts w:hint="eastAsia"/>
          <w:lang w:eastAsia="zh-CN"/>
        </w:rPr>
        <w:t>混合效应模型</w:t>
      </w:r>
    </w:p>
    <w:p w14:paraId="0EF19597" w14:textId="77777777" w:rsidR="003F5221" w:rsidRDefault="003F5221">
      <w:pPr>
        <w:pStyle w:val="a0"/>
        <w:rPr>
          <w:lang w:eastAsia="zh-CN"/>
        </w:rPr>
      </w:pPr>
    </w:p>
    <w:p w14:paraId="53ACC8CF" w14:textId="77777777" w:rsidR="008750ED" w:rsidRDefault="008750ED" w:rsidP="008750ED">
      <w:pPr>
        <w:pStyle w:val="FirstParagraph"/>
        <w:rPr>
          <w:lang w:eastAsia="zh-CN"/>
        </w:rPr>
      </w:pPr>
      <w:r>
        <w:rPr>
          <w:rFonts w:hint="eastAsia"/>
          <w:lang w:eastAsia="zh-CN"/>
        </w:rPr>
        <w:t>在确定混合效应模型时，通常需要考虑包含最复杂的随机效应结构</w:t>
      </w:r>
      <w:r>
        <w:rPr>
          <w:lang w:eastAsia="zh-CN"/>
        </w:rPr>
        <w:t xml:space="preserve"> </w:t>
      </w:r>
      <w:r>
        <w:fldChar w:fldCharType="begin"/>
      </w:r>
      <w:r>
        <w:rPr>
          <w:lang w:eastAsia="zh-CN"/>
        </w:rPr>
        <w:instrText xml:space="preserve"> ADDIN ZOTERO_ITEM CSL_CITATION {"citationID":"B4iIkBB5","properties":{"formattedCitation":"(Barr\\uc0\\u31561{}, 2013)","plainCitation":"(Barr</w:instrText>
      </w:r>
      <w:r>
        <w:rPr>
          <w:rFonts w:hint="eastAsia"/>
          <w:lang w:eastAsia="zh-CN"/>
        </w:rPr>
        <w:instrText>等</w:instrText>
      </w:r>
      <w:r>
        <w:rPr>
          <w:lang w:eastAsia="zh-CN"/>
        </w:rPr>
        <w:instrText xml:space="preserve">, 2013)","noteIndex":0},"citationItems":[{"id":26784,"uris":["http://zotero.org/groups/4751537/items/8GJTJZBU"],"itemData":{"id":26784,"type":"article-journal","archive_location":"6066 citation(s)","container-title":"Journal of Memory and Language","DOI":"10.1016/j.jml.2012.11.001","ISSN":"0749596X","issue":"3","journalAbbreviation":"Journal of Memory and Language","language":"en","page":"255-278","source":"DOI.org (Crossref)","title":"Random effects structure for confirmatory hypothesis testing: Keep it maximal","title-short":"Random effects structure for confirmatory hypothesis testing","volume":"68","author":[{"family":"Barr","given":"Dale J."},{"family":"Levy","given":"Roger"},{"family":"Scheepers","given":"Christoph"},{"family":"Tily","given":"Harry J."}],"issued":{"date-parts":[["2013",4]]},"citation-key":"barr2013"},"prefix":"","suffix":""}],"schema":"https://github.com/citation-style-language/schema/raw/master/csl-citation.json"} </w:instrText>
      </w:r>
      <w:r>
        <w:fldChar w:fldCharType="separate"/>
      </w:r>
      <w:r>
        <w:rPr>
          <w:rFonts w:cs="Times New Roman"/>
          <w:lang w:eastAsia="zh-CN"/>
        </w:rPr>
        <w:t>(Barr</w:t>
      </w:r>
      <w:r>
        <w:rPr>
          <w:rFonts w:cs="Times New Roman" w:hint="eastAsia"/>
          <w:lang w:eastAsia="zh-CN"/>
        </w:rPr>
        <w:t>等</w:t>
      </w:r>
      <w:r>
        <w:rPr>
          <w:rFonts w:cs="Times New Roman"/>
          <w:lang w:eastAsia="zh-CN"/>
        </w:rPr>
        <w:t>, 2013)</w:t>
      </w:r>
      <w:r>
        <w:fldChar w:fldCharType="end"/>
      </w:r>
      <w:r>
        <w:rPr>
          <w:rFonts w:hint="eastAsia"/>
          <w:lang w:eastAsia="zh-CN"/>
        </w:rPr>
        <w:t>，即考虑所有潜在的随机截距与随机斜率以及他们之间的相关。然而，此类模型在频率论框架下通常难以收敛，从而给出不可靠的估计</w:t>
      </w:r>
      <w:r>
        <w:rPr>
          <w:lang w:eastAsia="zh-CN"/>
        </w:rPr>
        <w:t xml:space="preserve"> </w:t>
      </w:r>
      <w:r>
        <w:fldChar w:fldCharType="begin"/>
      </w:r>
      <w:r>
        <w:rPr>
          <w:lang w:eastAsia="zh-CN"/>
        </w:rPr>
        <w:instrText xml:space="preserve"> ADDIN ZOTERO_ITEM CSL_CITATION {"citationID":"cooutyth","properties":{"formattedCitation":"(Bates\\uc0\\u31561{}, 2015)","plainCitation":"(Bates</w:instrText>
      </w:r>
      <w:r>
        <w:rPr>
          <w:rFonts w:hint="eastAsia"/>
          <w:lang w:eastAsia="zh-CN"/>
        </w:rPr>
        <w:instrText>等</w:instrText>
      </w:r>
      <w:r>
        <w:rPr>
          <w:lang w:eastAsia="zh-CN"/>
        </w:rPr>
        <w:instrText xml:space="preserve">, 2015)","noteIndex":0},"citationItems":[{"id":26782,"uris":["http://zotero.org/groups/4751537/items/TGN3ZE5R"],"itemData":{"id":26782,"type":"article-journal","abstract":"The analysis of experimental data with mixed-effects models requires decisions about the specification of the appropriate random-effects structure. Recently, Barr et al. (2013) recommended fitting 'maximal' models with all possible random effect components included. Estimation of maximal models, however, may not converge. We show that failure to converge typically is not due to a suboptimal estimation algorithm, but is a consequence of attempting to fit a model that is too complex to be properly supported by the data, irrespective of whether estimation is based on maximum likelihood or on Bayesian hierarchical modeling with uninformative or weakly informative priors. Importantly, even under convergence, overparameterization may lead to uninterpretable models. We provide diagnostic tools for detecting overparameterization and guiding model simplification. Finally, we clarify that the simulations on which Barr et al. base their recommendations are atypical for real data. A detailed example is provided of how subject-related attentional fluctuation across trials may further qualify statistical inferences about fixed effects, and of how such nonlinear effects can be accommodated within the mixed-effects modeling framework.","container-title":"arXiv","journalAbbreviation":"arXiv","source":"ResearchGate","title":"Parsimonious Mixed Models","volume":"1506","author":[{"family":"Bates","given":"Douglas"},{"family":"Kliegl","given":"Reinhold"},{"family":"Vasishth","given":"Shravan"},{"family":"Baayen","given":"Harald"}],"issued":{"date-parts":[["2015",6,16]]},"citation-key":"bates2015"},"prefix":"","suffix":""}],"schema":"https://github.com/citation-style-language/schema/raw/master/csl-citation.json"} </w:instrText>
      </w:r>
      <w:r>
        <w:fldChar w:fldCharType="separate"/>
      </w:r>
      <w:r>
        <w:rPr>
          <w:rFonts w:cs="Times New Roman"/>
          <w:lang w:eastAsia="zh-CN"/>
        </w:rPr>
        <w:t>(Bates</w:t>
      </w:r>
      <w:r>
        <w:rPr>
          <w:rFonts w:cs="Times New Roman" w:hint="eastAsia"/>
          <w:lang w:eastAsia="zh-CN"/>
        </w:rPr>
        <w:t>等</w:t>
      </w:r>
      <w:r>
        <w:rPr>
          <w:rFonts w:cs="Times New Roman"/>
          <w:lang w:eastAsia="zh-CN"/>
        </w:rPr>
        <w:t>, 2015)</w:t>
      </w:r>
      <w:r>
        <w:fldChar w:fldCharType="end"/>
      </w:r>
      <w:r>
        <w:rPr>
          <w:rFonts w:hint="eastAsia"/>
          <w:lang w:eastAsia="zh-CN"/>
        </w:rPr>
        <w:t>。</w:t>
      </w:r>
      <w:r>
        <w:rPr>
          <w:lang w:eastAsia="zh-CN"/>
        </w:rPr>
        <w:t xml:space="preserve"> </w:t>
      </w:r>
      <w:r>
        <w:rPr>
          <w:rFonts w:hint="eastAsia"/>
          <w:lang w:eastAsia="zh-CN"/>
        </w:rPr>
        <w:t>相比之下，这种包含复杂随机效应结构的模型通常可以在贝叶斯框架中拟合</w:t>
      </w:r>
      <w:r>
        <w:rPr>
          <w:lang w:eastAsia="zh-CN"/>
        </w:rPr>
        <w:t xml:space="preserve"> </w:t>
      </w:r>
      <w:r>
        <w:fldChar w:fldCharType="begin"/>
      </w:r>
      <w:r>
        <w:rPr>
          <w:lang w:eastAsia="zh-CN"/>
        </w:rPr>
        <w:instrText xml:space="preserve"> ADDIN ZOTERO_ITEM CSL_CITATION {"citationID":"fmvbhgin","properties":{"formattedCitation":"(Eager &amp; Roy, 2017; Sorensen &amp; Vasishth, 2016)","plainCitation":"(Eager &amp; Roy, 2017; Sorensen &amp; Vasishth, 2016)","noteIndex":0},"citationItems":[{"id":27566,"uris":["http://zotero.org/groups/4751537/items/5DWQUPQW"],"itemData":{"id":27566,"type":"article-journal","abstract":"With the arrival of the R packages nlme and lme4, linear mixed models (LMMs) have come to be widely used in experimentally-driven areas like psychology, linguistics, and cognitive science. This tutorial provides a practical introduction to ﬁtting LMMs in a Bayesian framework using the probabilistic programming language Stan. We choose Stan (rather than WinBUGS or JAGS) because it provides an elegant and scalable framework for ﬁtting models in most of the standard applications of LMMs. We ease the reader into ﬁtting increasingly complex LMMs, ﬁrst using a twocondition repeated measures self-paced reading study, followed by a more complex 2 × 2 repeated measures factorial design that can be generalized to much more complex designs.","archive_location":"117 citation(s)","container-title":"The Quantitative Methods for Psychology","DOI":"10.20982/tqmp.12.3.p175","ISSN":"2292-1354","issue":"3","journalAbbreviation":"TQMP","language":"en","note":"arXiv: 1506.06201","page":"175-200","source":"arXiv.org","title":"Bayesian linear mixed models using Stan: A tutorial for psychologists, lingui</w:instrText>
      </w:r>
      <w:r>
        <w:instrText>sts, and cognitive scientists","title-short":"Bayesian linear mixed models using Stan","volume":"12","author":[{"family":"Sorensen","given":"Tanner"},{"family":"Vasishth","given":"Shravan"}],"issued":{"date-parts":[["2016",10,1]]},"citation-key":"sorensen2016"},"prefix":"","suffix":""},{"id":26785,"uris":["http://zotero.org/groups/4751537/items/XN9ICTBP"],"itemData":{"id":26785,"type":"article-journal","abstract":"Mixed-effects models have emerged as the gold standard of statistical analysis in different sub-fields of linguistics (Baayen, Davidson &amp; Bates, 2008; Johnson, 2009; Barr, et al, 2013; Gries, 2015). One problematic feature of these models is their failure to converge under maximal (or even near-maximal) random effects structures. The lack of convergence is relatively unaddressed in linguistics and when it is addressed has resulted in statistical practices (e.g. Jaeger, 2009; Gries, 2015; Bates, et al, 2015b) that are premised on the idea that non-convergence is an indication that a random effects structure is over-specified (or not parsimonious), the par</w:instrText>
      </w:r>
      <w:r>
        <w:rPr>
          <w:lang w:eastAsia="zh-CN"/>
        </w:rPr>
        <w:instrText xml:space="preserve">simonious convergence hypothesis (PCH). We test the PCH by running simulations in lme4 under two sets of assumptions for both a linear dependent variable and a binary dependent variable in order to assess the rate of non-convergence for both types of mixed effects models when a known maximal effect structure is used to generate the data (i.e. when non-convergence cannot be explained by random effects with zero variance). Under the PCH, lack of convergence is treated as evidence against a more maximal random effects structure, but that result is not upheld with our simulations. We provide an alternative model, fully specified Bayesian models implemented in rstan (Stan Development Team, 2016; Carpenter, et al, in press) that removed the convergence problems almost entirely in simulations of the same conditions. These results indicate that when there is known non-zero variance for all slopes and intercepts, under realistic distributions of data and with moderate to severe imbalance, mixed effects models in lme4 have moderate to high non-convergence rates which can cause linguistic researchers to wrongfully exclude random effect terms.","source":"ResearchGate","title":"Mixed Effects Models are Sometimes Terrible","author":[{"family":"Eager","given":"Christopher"},{"family":"Roy","given":"Joseph"}],"issued":{"date-parts":[["2017",1,5]]},"citation-key":"eager2017"},"prefix":"","suffix":""}],"schema":"https://github.com/citation-style-language/schema/raw/master/csl-citation.json"} </w:instrText>
      </w:r>
      <w:r>
        <w:fldChar w:fldCharType="separate"/>
      </w:r>
      <w:r>
        <w:rPr>
          <w:rFonts w:cs="Times New Roman"/>
          <w:lang w:eastAsia="zh-CN"/>
        </w:rPr>
        <w:t xml:space="preserve">(Eager &amp; Roy, 2017; Sorensen &amp; </w:t>
      </w:r>
      <w:proofErr w:type="spellStart"/>
      <w:r>
        <w:rPr>
          <w:rFonts w:cs="Times New Roman"/>
          <w:lang w:eastAsia="zh-CN"/>
        </w:rPr>
        <w:t>Vasishth</w:t>
      </w:r>
      <w:proofErr w:type="spellEnd"/>
      <w:r>
        <w:rPr>
          <w:rFonts w:cs="Times New Roman"/>
          <w:lang w:eastAsia="zh-CN"/>
        </w:rPr>
        <w:t>, 2016)</w:t>
      </w:r>
      <w:r>
        <w:fldChar w:fldCharType="end"/>
      </w:r>
      <w:r>
        <w:rPr>
          <w:rFonts w:hint="eastAsia"/>
          <w:lang w:eastAsia="zh-CN"/>
        </w:rPr>
        <w:t>。再加上前文所述诸如估计结果更直观和整合先验知识等其他优势，使用贝叶斯方法来拟合混合效应模型受到了越来越多研究者的关注。</w:t>
      </w:r>
    </w:p>
    <w:p w14:paraId="26A092F5" w14:textId="77777777" w:rsidR="008750ED" w:rsidRDefault="008750ED" w:rsidP="008750ED">
      <w:pPr>
        <w:pStyle w:val="a0"/>
      </w:pPr>
      <w:r>
        <w:rPr>
          <w:rFonts w:hint="eastAsia"/>
          <w:lang w:eastAsia="zh-CN"/>
        </w:rPr>
        <w:t>基于贝叶斯框架的模型拟合的特点在于，不同于频率主义框架中将模型参数与实验效应视作固定真值，即当抽样次数接近无穷大时两个样本之间的差距等同于两个总体真实存在的差异，贝叶斯框架将模型参数与实验效应视作存在不确定性的概率事件，即两个总体间的差异不是固定值，而是存在</w:t>
      </w:r>
      <w:proofErr w:type="gramStart"/>
      <w:r>
        <w:rPr>
          <w:rFonts w:hint="eastAsia"/>
          <w:lang w:eastAsia="zh-CN"/>
        </w:rPr>
        <w:t>不</w:t>
      </w:r>
      <w:proofErr w:type="gramEnd"/>
      <w:r>
        <w:rPr>
          <w:rFonts w:hint="eastAsia"/>
          <w:lang w:eastAsia="zh-CN"/>
        </w:rPr>
        <w:t>确信噪音的概率分布。</w:t>
      </w:r>
      <w:r>
        <w:rPr>
          <w:lang w:eastAsia="zh-CN"/>
        </w:rPr>
        <w:t xml:space="preserve"> </w:t>
      </w:r>
      <w:proofErr w:type="spellStart"/>
      <w:r>
        <w:rPr>
          <w:rFonts w:hint="eastAsia"/>
        </w:rPr>
        <w:t>用贝叶斯公式表示如下</w:t>
      </w:r>
      <w:proofErr w:type="spellEnd"/>
      <w:r>
        <w:t xml:space="preserve"> </w:t>
      </w:r>
      <w:hyperlink r:id="rId13" w:anchor="eq:eq4" w:history="1">
        <w:r>
          <w:rPr>
            <w:rStyle w:val="ae"/>
            <w:rFonts w:hint="eastAsia"/>
            <w:u w:val="single"/>
          </w:rPr>
          <w:t>公式</w:t>
        </w:r>
        <w:r>
          <w:rPr>
            <w:rStyle w:val="ae"/>
            <w:u w:val="single"/>
          </w:rPr>
          <w:t> 4</w:t>
        </w:r>
      </w:hyperlink>
      <w:r>
        <w:rPr>
          <w:rFonts w:hint="eastAsia"/>
        </w:rPr>
        <w:t>：</w:t>
      </w:r>
    </w:p>
    <w:p w14:paraId="79327EBE" w14:textId="77777777" w:rsidR="008750ED" w:rsidRDefault="008750ED" w:rsidP="008750ED">
      <w:pPr>
        <w:pStyle w:val="a0"/>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Y</m:t>
                  </m:r>
                </m:e>
              </m:d>
            </m:den>
          </m:f>
          <m:r>
            <w:rPr>
              <w:rFonts w:ascii="Cambria Math" w:hAnsi="Cambria Math" w:hint="eastAsia"/>
            </w:rPr>
            <m:t>公式</m:t>
          </m:r>
          <m:r>
            <w:rPr>
              <w:rFonts w:ascii="Cambria Math" w:hAnsi="Cambria Math"/>
            </w:rPr>
            <m:t>4</m:t>
          </m:r>
        </m:oMath>
      </m:oMathPara>
    </w:p>
    <w:p w14:paraId="213532A4" w14:textId="77777777" w:rsidR="008750ED" w:rsidRDefault="008750ED" w:rsidP="008750ED">
      <w:pPr>
        <w:pStyle w:val="FirstParagraph"/>
        <w:rPr>
          <w:lang w:eastAsia="zh-CN"/>
        </w:rPr>
      </w:pPr>
      <w:r>
        <w:rPr>
          <w:rFonts w:hint="eastAsia"/>
          <w:lang w:eastAsia="zh-CN"/>
        </w:rPr>
        <w:t>公式右部</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rFonts w:hint="eastAsia"/>
          <w:lang w:eastAsia="zh-CN"/>
        </w:rPr>
        <w:t>为后验概率分布，代表在得到实验数据</w:t>
      </w:r>
      <w:r>
        <w:rPr>
          <w:lang w:eastAsia="zh-CN"/>
        </w:rPr>
        <w:t xml:space="preserve"> </w:t>
      </w:r>
      <m:oMath>
        <m:r>
          <w:rPr>
            <w:rFonts w:ascii="Cambria Math" w:hAnsi="Cambria Math"/>
            <w:lang w:eastAsia="zh-CN"/>
          </w:rPr>
          <m:t>Y</m:t>
        </m:r>
      </m:oMath>
      <w:r>
        <w:rPr>
          <w:lang w:eastAsia="zh-CN"/>
        </w:rPr>
        <w:t xml:space="preserve"> </w:t>
      </w:r>
      <w:r>
        <w:rPr>
          <w:rFonts w:hint="eastAsia"/>
          <w:lang w:eastAsia="zh-CN"/>
        </w:rPr>
        <w:t>的条件下，实验效应为</w:t>
      </w:r>
      <w:r>
        <w:rPr>
          <w:lang w:eastAsia="zh-CN"/>
        </w:rPr>
        <w:t xml:space="preserve"> </w:t>
      </w:r>
      <m:oMath>
        <m:r>
          <w:rPr>
            <w:rFonts w:ascii="Cambria Math" w:hAnsi="Cambria Math"/>
            <w:lang w:eastAsia="zh-CN"/>
          </w:rPr>
          <m:t>θ</m:t>
        </m:r>
      </m:oMath>
      <w:r>
        <w:rPr>
          <w:lang w:eastAsia="zh-CN"/>
        </w:rPr>
        <w:t xml:space="preserve"> </w:t>
      </w:r>
      <w:r>
        <w:rPr>
          <w:rFonts w:hint="eastAsia"/>
          <w:lang w:eastAsia="zh-CN"/>
        </w:rPr>
        <w:t>的概率。</w:t>
      </w:r>
      <w:r>
        <w:rPr>
          <w:lang w:eastAsia="zh-CN"/>
        </w:rPr>
        <w:t xml:space="preserve"> </w:t>
      </w:r>
      <w:r>
        <w:rPr>
          <w:rFonts w:hint="eastAsia"/>
          <w:lang w:eastAsia="zh-CN"/>
        </w:rPr>
        <w:t>后验分布可以通过公式左边部分计算，其中</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rFonts w:hint="eastAsia"/>
          <w:lang w:eastAsia="zh-CN"/>
        </w:rPr>
        <w:t>为先验概率，代表了在未获得</w:t>
      </w:r>
      <w:r>
        <w:rPr>
          <w:rFonts w:hint="eastAsia"/>
          <w:lang w:eastAsia="zh-CN"/>
        </w:rPr>
        <w:lastRenderedPageBreak/>
        <w:t>实验数据时对实验效应的假设，即可以通过以前的研究实验效应设定该实验的先验效应；</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rFonts w:hint="eastAsia"/>
          <w:lang w:eastAsia="zh-CN"/>
        </w:rPr>
        <w:t>为似然，代表了在实验效应已知的条件下实验数据出现的概率，可以理解为在混合效应模型已知的条件下，通过该模型预测或生成不同模拟数据的概率；</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oMath>
      <w:r>
        <w:rPr>
          <w:rFonts w:hint="eastAsia"/>
          <w:lang w:eastAsia="zh-CN"/>
        </w:rPr>
        <w:t>为边际似然，代表了数据随机抽出的概率，不同于似然是在两个已知差异的总体中进行采样，边际似然则是在所有总体的组合中进行样本的采样，因此可以表示为在所有不同实验效应</w:t>
      </w:r>
      <m:oMath>
        <m:r>
          <w:rPr>
            <w:rFonts w:ascii="Cambria Math" w:hAnsi="Cambria Math"/>
            <w:lang w:eastAsia="zh-CN"/>
          </w:rPr>
          <m:t>θ</m:t>
        </m:r>
      </m:oMath>
      <w:r>
        <w:rPr>
          <w:rFonts w:hint="eastAsia"/>
          <w:lang w:eastAsia="zh-CN"/>
        </w:rPr>
        <w:t>下似然的和，即</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nary>
          <m:naryPr>
            <m:chr m:val="∑"/>
            <m:limLoc m:val="undOvr"/>
            <m:supHide m:val="1"/>
            <m:ctrlPr>
              <w:rPr>
                <w:rFonts w:ascii="Cambria Math" w:hAnsi="Cambria Math"/>
              </w:rPr>
            </m:ctrlPr>
          </m:naryPr>
          <m:sub>
            <m:r>
              <w:rPr>
                <w:rFonts w:ascii="Cambria Math" w:hAnsi="Cambria Math"/>
                <w:lang w:eastAsia="zh-CN"/>
              </w:rPr>
              <m:t>θ</m:t>
            </m:r>
          </m:sub>
          <m:sup>
            <m:r>
              <w:rPr>
                <w:rFonts w:ascii="Cambria Math" w:hAnsi="Cambria Math"/>
                <w:lang w:eastAsia="zh-CN"/>
              </w:rPr>
              <m:t>​</m:t>
            </m:r>
          </m:sup>
          <m:e>
            <m:r>
              <w:rPr>
                <w:rFonts w:ascii="Cambria Math" w:hAnsi="Cambria Math"/>
                <w:lang w:eastAsia="zh-CN"/>
              </w:rPr>
              <m:t>p</m:t>
            </m:r>
          </m:e>
        </m:nary>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r>
          <m:rPr>
            <m:sty m:val="p"/>
          </m:rPr>
          <w:rPr>
            <w:rFonts w:ascii="Cambria Math" w:hAnsi="Cambria Math"/>
            <w:lang w:eastAsia="zh-CN"/>
          </w:rPr>
          <m:t>*</m:t>
        </m:r>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rFonts w:hint="eastAsia"/>
          <w:lang w:eastAsia="zh-CN"/>
        </w:rPr>
        <w:t>，当</w:t>
      </w:r>
      <m:oMath>
        <m:r>
          <w:rPr>
            <w:rFonts w:ascii="Cambria Math" w:hAnsi="Cambria Math"/>
            <w:lang w:eastAsia="zh-CN"/>
          </w:rPr>
          <m:t>θ</m:t>
        </m:r>
      </m:oMath>
      <w:r>
        <w:rPr>
          <w:rFonts w:hint="eastAsia"/>
          <w:lang w:eastAsia="zh-CN"/>
        </w:rPr>
        <w:t>为连续变量时，</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nary>
          <m:naryPr>
            <m:limLoc m:val="subSup"/>
            <m:supHide m:val="1"/>
            <m:ctrlPr>
              <w:rPr>
                <w:rFonts w:ascii="Cambria Math" w:hAnsi="Cambria Math"/>
              </w:rPr>
            </m:ctrlPr>
          </m:naryPr>
          <m:sub>
            <m:r>
              <w:rPr>
                <w:rFonts w:ascii="Cambria Math" w:hAnsi="Cambria Math"/>
                <w:lang w:eastAsia="zh-CN"/>
              </w:rPr>
              <m:t>θ</m:t>
            </m:r>
          </m:sub>
          <m:sup>
            <m:r>
              <w:rPr>
                <w:rFonts w:ascii="Cambria Math" w:hAnsi="Cambria Math"/>
                <w:lang w:eastAsia="zh-CN"/>
              </w:rPr>
              <m:t>​</m:t>
            </m:r>
          </m:sup>
          <m:e>
            <m:r>
              <w:rPr>
                <w:rFonts w:ascii="Cambria Math" w:hAnsi="Cambria Math"/>
                <w:lang w:eastAsia="zh-CN"/>
              </w:rPr>
              <m:t>p</m:t>
            </m:r>
          </m:e>
        </m:nary>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r>
          <m:rPr>
            <m:sty m:val="p"/>
          </m:rPr>
          <w:rPr>
            <w:rFonts w:ascii="Cambria Math" w:hAnsi="Cambria Math"/>
            <w:lang w:eastAsia="zh-CN"/>
          </w:rPr>
          <m:t>*</m:t>
        </m:r>
        <m:r>
          <w:rPr>
            <w:rFonts w:ascii="Cambria Math" w:hAnsi="Cambria Math"/>
            <w:lang w:eastAsia="zh-CN"/>
          </w:rPr>
          <m:t>p</m:t>
        </m:r>
        <m:d>
          <m:dPr>
            <m:ctrlPr>
              <w:rPr>
                <w:rFonts w:ascii="Cambria Math" w:hAnsi="Cambria Math"/>
              </w:rPr>
            </m:ctrlPr>
          </m:dPr>
          <m:e>
            <m:r>
              <w:rPr>
                <w:rFonts w:ascii="Cambria Math" w:hAnsi="Cambria Math"/>
                <w:lang w:eastAsia="zh-CN"/>
              </w:rPr>
              <m:t>θ</m:t>
            </m:r>
          </m:e>
        </m:d>
        <m:r>
          <w:rPr>
            <w:rFonts w:ascii="Cambria Math" w:hAnsi="Cambria Math"/>
            <w:lang w:eastAsia="zh-CN"/>
          </w:rPr>
          <m:t>dθ</m:t>
        </m:r>
      </m:oMath>
      <w:r>
        <w:rPr>
          <w:rFonts w:hint="eastAsia"/>
          <w:lang w:eastAsia="zh-CN"/>
        </w:rPr>
        <w:t>，更多详情请参考</w:t>
      </w:r>
      <w:r>
        <w:rPr>
          <w:lang w:eastAsia="zh-CN"/>
        </w:rPr>
        <w:t xml:space="preserve"> </w:t>
      </w:r>
      <w:r>
        <w:fldChar w:fldCharType="begin"/>
      </w:r>
      <w:r>
        <w:rPr>
          <w:lang w:eastAsia="zh-CN"/>
        </w:rPr>
        <w:instrText xml:space="preserve"> ADDIN ZOTERO_ITEM CSL_CITATION {"citationID":"jqhstzox","properties":{"formattedCitation":"(Kruschke &amp; Liddell, 2018)","plainCitation":"(Kruschke &amp; Liddell, 2018)","noteIndex":0},"citationItems":[{"id":26789,"uris":["http://zotero.org/groups/4751537/items/HXLQ2QLD"],"itemData":{"id":26789,"type":"article-journal","archive_location":"193 citation(s)","container-title":"Psychonomic Bulletin &amp; Review","DOI":"10.3758/s13423-017-1272-1","ISSN":"1069-9384, 1531-5320","issue":"1","journalAbbreviation":"Psychon Bull Rev","language":"en","page":"155-177","source":"DOI.org (Crossref)","title":"Bayesian data analysis for newcomers","volume":"25","author":[{"family":"Kruschke","given":"John K."},{"family":"Liddell","given":"Torrin M."}],"issued":{"date-parts":[["2018",2]]},"citation-key":"kruschke2018a"},"prefix":"","suffix":""}],"schema":"https://github.com/citation-style-language/schema/raw/master/csl-citation.json"} </w:instrText>
      </w:r>
      <w:r>
        <w:fldChar w:fldCharType="separate"/>
      </w:r>
      <w:r>
        <w:rPr>
          <w:rFonts w:cs="Times New Roman"/>
          <w:lang w:eastAsia="zh-CN"/>
        </w:rPr>
        <w:t>(Kruschke &amp; Liddell, 2018)</w:t>
      </w:r>
      <w:r>
        <w:fldChar w:fldCharType="end"/>
      </w:r>
      <w:r>
        <w:rPr>
          <w:rFonts w:hint="eastAsia"/>
          <w:lang w:eastAsia="zh-CN"/>
        </w:rPr>
        <w:t>。</w:t>
      </w:r>
      <w:r>
        <w:rPr>
          <w:lang w:eastAsia="zh-CN"/>
        </w:rPr>
        <w:t xml:space="preserve"> </w:t>
      </w:r>
      <w:r>
        <w:rPr>
          <w:rFonts w:hint="eastAsia"/>
          <w:lang w:eastAsia="zh-CN"/>
        </w:rPr>
        <w:t>贝叶斯公式的意义在于说明，参数（实验效应），数据和模型的关系，即如何在结合先验知识和数据的情况下推测模型的参数值。然而，将精力过多的投入到贝叶斯方法本身并不会增强我们对建立模型的理解，真正重要的关键在于如何结合贝叶斯方法去拟合线性模型。</w:t>
      </w:r>
      <w:r>
        <w:rPr>
          <w:lang w:eastAsia="zh-CN"/>
        </w:rPr>
        <w:t xml:space="preserve"> </w:t>
      </w:r>
      <w:r>
        <w:rPr>
          <w:rFonts w:hint="eastAsia"/>
          <w:lang w:eastAsia="zh-CN"/>
        </w:rPr>
        <w:t>为了便于理解，首先，我们假设实验数据来自于一个正态分布，</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cr m:val="script"/>
            <m:sty m:val="p"/>
          </m:rPr>
          <w:rPr>
            <w:rFonts w:ascii="Cambria Math" w:hAnsi="Cambria Math"/>
            <w:lang w:eastAsia="zh-CN"/>
          </w:rPr>
          <m:t>∼N</m:t>
        </m:r>
        <m:d>
          <m:dPr>
            <m:ctrlPr>
              <w:rPr>
                <w:rFonts w:ascii="Cambria Math" w:hAnsi="Cambria Math"/>
              </w:rPr>
            </m:ctrlPr>
          </m:dPr>
          <m:e>
            <m:r>
              <w:rPr>
                <w:rFonts w:ascii="Cambria Math" w:hAnsi="Cambria Math"/>
                <w:lang w:eastAsia="zh-CN"/>
              </w:rPr>
              <m:t>μ</m:t>
            </m:r>
            <m:r>
              <m:rPr>
                <m:sty m:val="p"/>
              </m:rPr>
              <w:rPr>
                <w:rFonts w:ascii="Cambria Math" w:hAnsi="Cambria Math"/>
                <w:lang w:eastAsia="zh-CN"/>
              </w:rPr>
              <m:t>,</m:t>
            </m:r>
            <m:r>
              <w:rPr>
                <w:rFonts w:ascii="Cambria Math" w:hAnsi="Cambria Math"/>
                <w:lang w:eastAsia="zh-CN"/>
              </w:rPr>
              <m:t>σ</m:t>
            </m:r>
          </m:e>
        </m:d>
      </m:oMath>
      <w:r>
        <w:rPr>
          <w:rFonts w:hint="eastAsia"/>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r>
        <w:rPr>
          <w:rFonts w:hint="eastAsia"/>
          <w:lang w:eastAsia="zh-CN"/>
        </w:rPr>
        <w:t>为</w:t>
      </w:r>
      <w:r>
        <w:rPr>
          <w:lang w:eastAsia="zh-CN"/>
        </w:rPr>
        <w:t xml:space="preserve"> </w:t>
      </w:r>
      <m:oMath>
        <m:r>
          <w:rPr>
            <w:rFonts w:ascii="Cambria Math" w:hAnsi="Cambria Math"/>
            <w:lang w:eastAsia="zh-CN"/>
          </w:rPr>
          <m:t>i</m:t>
        </m:r>
      </m:oMath>
      <w:r>
        <w:rPr>
          <w:lang w:eastAsia="zh-CN"/>
        </w:rPr>
        <w:t xml:space="preserve"> </w:t>
      </w:r>
      <w:proofErr w:type="gramStart"/>
      <w:r>
        <w:rPr>
          <w:rFonts w:hint="eastAsia"/>
          <w:lang w:eastAsia="zh-CN"/>
        </w:rPr>
        <w:t>个</w:t>
      </w:r>
      <w:proofErr w:type="gramEnd"/>
      <w:r>
        <w:rPr>
          <w:rFonts w:hint="eastAsia"/>
          <w:lang w:eastAsia="zh-CN"/>
        </w:rPr>
        <w:t>观测数据点，</w:t>
      </w:r>
      <m:oMath>
        <m:r>
          <m:rPr>
            <m:scr m:val="script"/>
            <m:sty m:val="p"/>
          </m:rPr>
          <w:rPr>
            <w:rFonts w:ascii="Cambria Math" w:hAnsi="Cambria Math"/>
            <w:lang w:eastAsia="zh-CN"/>
          </w:rPr>
          <m:t>N</m:t>
        </m:r>
      </m:oMath>
      <w:r>
        <w:rPr>
          <w:lang w:eastAsia="zh-CN"/>
        </w:rPr>
        <w:t xml:space="preserve"> </w:t>
      </w:r>
      <w:r>
        <w:rPr>
          <w:rFonts w:hint="eastAsia"/>
          <w:lang w:eastAsia="zh-CN"/>
        </w:rPr>
        <w:t>为正态分布，</w:t>
      </w:r>
      <m:oMath>
        <m:r>
          <w:rPr>
            <w:rFonts w:ascii="Cambria Math" w:hAnsi="Cambria Math"/>
            <w:lang w:eastAsia="zh-CN"/>
          </w:rPr>
          <m:t>μ</m:t>
        </m:r>
      </m:oMath>
      <w:r>
        <w:rPr>
          <w:lang w:eastAsia="zh-CN"/>
        </w:rPr>
        <w:t xml:space="preserve"> </w:t>
      </w:r>
      <w:r>
        <w:rPr>
          <w:rFonts w:hint="eastAsia"/>
          <w:lang w:eastAsia="zh-CN"/>
        </w:rPr>
        <w:t>为数据分布的均值，</w:t>
      </w:r>
      <m:oMath>
        <m:r>
          <w:rPr>
            <w:rFonts w:ascii="Cambria Math" w:hAnsi="Cambria Math"/>
            <w:lang w:eastAsia="zh-CN"/>
          </w:rPr>
          <m:t>σ</m:t>
        </m:r>
      </m:oMath>
      <w:r>
        <w:rPr>
          <w:lang w:eastAsia="zh-CN"/>
        </w:rPr>
        <w:t xml:space="preserve"> </w:t>
      </w:r>
      <w:r>
        <w:rPr>
          <w:rFonts w:hint="eastAsia"/>
          <w:lang w:eastAsia="zh-CN"/>
        </w:rPr>
        <w:t>为变异。在贝叶斯框架下，该数据分布等同于</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lang w:eastAsia="zh-CN"/>
        </w:rPr>
        <w:t xml:space="preserve"> </w:t>
      </w:r>
      <w:r>
        <w:rPr>
          <w:rFonts w:hint="eastAsia"/>
          <w:lang w:eastAsia="zh-CN"/>
        </w:rPr>
        <w:t>似然（参数</w:t>
      </w:r>
      <w:r>
        <w:rPr>
          <w:lang w:eastAsia="zh-CN"/>
        </w:rPr>
        <w:t xml:space="preserve"> </w:t>
      </w:r>
      <m:oMath>
        <m:r>
          <w:rPr>
            <w:rFonts w:ascii="Cambria Math" w:hAnsi="Cambria Math"/>
            <w:lang w:eastAsia="zh-CN"/>
          </w:rPr>
          <m:t>θ</m:t>
        </m:r>
      </m:oMath>
      <w:r>
        <w:rPr>
          <w:lang w:eastAsia="zh-CN"/>
        </w:rPr>
        <w:t xml:space="preserve"> </w:t>
      </w:r>
      <w:r>
        <w:rPr>
          <w:rFonts w:hint="eastAsia"/>
          <w:lang w:eastAsia="zh-CN"/>
        </w:rPr>
        <w:t>包含均值</w:t>
      </w:r>
      <w:r>
        <w:rPr>
          <w:lang w:eastAsia="zh-CN"/>
        </w:rPr>
        <w:t xml:space="preserve"> </w:t>
      </w:r>
      <m:oMath>
        <m:r>
          <w:rPr>
            <w:rFonts w:ascii="Cambria Math" w:hAnsi="Cambria Math"/>
            <w:lang w:eastAsia="zh-CN"/>
          </w:rPr>
          <m:t>μ</m:t>
        </m:r>
      </m:oMath>
      <w:r>
        <w:rPr>
          <w:lang w:eastAsia="zh-CN"/>
        </w:rPr>
        <w:t xml:space="preserve"> </w:t>
      </w:r>
      <w:r>
        <w:rPr>
          <w:rFonts w:hint="eastAsia"/>
          <w:lang w:eastAsia="zh-CN"/>
        </w:rPr>
        <w:t>和变异</w:t>
      </w:r>
      <w:r>
        <w:rPr>
          <w:lang w:eastAsia="zh-CN"/>
        </w:rPr>
        <w:t xml:space="preserve"> </w:t>
      </w:r>
      <m:oMath>
        <m:r>
          <w:rPr>
            <w:rFonts w:ascii="Cambria Math" w:hAnsi="Cambria Math"/>
            <w:lang w:eastAsia="zh-CN"/>
          </w:rPr>
          <m:t>σ</m:t>
        </m:r>
      </m:oMath>
      <w:r>
        <w:rPr>
          <w:rFonts w:hint="eastAsia"/>
          <w:lang w:eastAsia="zh-CN"/>
        </w:rPr>
        <w:t>），因此，只需额外得到先验与边际似然就可以推测出后验分布。其中，实验数据</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 xml:space="preserve"> </w:t>
      </w:r>
      <w:r>
        <w:rPr>
          <w:rFonts w:hint="eastAsia"/>
          <w:lang w:eastAsia="zh-CN"/>
        </w:rPr>
        <w:t>已知，模型参数</w:t>
      </w:r>
      <w:r>
        <w:rPr>
          <w:lang w:eastAsia="zh-CN"/>
        </w:rPr>
        <w:t xml:space="preserve"> </w:t>
      </w:r>
      <m:oMath>
        <m:r>
          <w:rPr>
            <w:rFonts w:ascii="Cambria Math" w:hAnsi="Cambria Math"/>
            <w:lang w:eastAsia="zh-CN"/>
          </w:rPr>
          <m:t>θ</m:t>
        </m:r>
      </m:oMath>
      <w:r>
        <w:rPr>
          <w:lang w:eastAsia="zh-CN"/>
        </w:rPr>
        <w:t xml:space="preserve"> </w:t>
      </w:r>
      <w:r>
        <w:rPr>
          <w:rFonts w:hint="eastAsia"/>
          <w:lang w:eastAsia="zh-CN"/>
        </w:rPr>
        <w:t>未知，贝叶斯推断的目的就在于推测模型参数值，即实验效应大小。当假设先验参数值</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lang w:eastAsia="zh-CN"/>
        </w:rPr>
        <w:t xml:space="preserve"> </w:t>
      </w:r>
      <w:r>
        <w:rPr>
          <w:rFonts w:hint="eastAsia"/>
          <w:lang w:eastAsia="zh-CN"/>
        </w:rPr>
        <w:t>已知时（可以根据以往研究结果进行设定），此时似然也是已知的</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r>
              <m:rPr>
                <m:sty m:val="p"/>
              </m:rPr>
              <w:rPr>
                <w:rFonts w:ascii="Cambria Math" w:hAnsi="Cambria Math"/>
                <w:lang w:eastAsia="zh-CN"/>
              </w:rPr>
              <m:t>|</m:t>
            </m:r>
            <m:r>
              <w:rPr>
                <w:rFonts w:ascii="Cambria Math" w:hAnsi="Cambria Math"/>
                <w:lang w:eastAsia="zh-CN"/>
              </w:rPr>
              <m:t>θ</m:t>
            </m:r>
          </m:e>
        </m:d>
      </m:oMath>
      <w:r>
        <w:rPr>
          <w:rFonts w:hint="eastAsia"/>
          <w:lang w:eastAsia="zh-CN"/>
        </w:rPr>
        <w:t>。由于边际似然</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Y</m:t>
            </m:r>
          </m:e>
        </m:d>
      </m:oMath>
      <w:r>
        <w:rPr>
          <w:lang w:eastAsia="zh-CN"/>
        </w:rPr>
        <w:t xml:space="preserve"> </w:t>
      </w:r>
      <w:r>
        <w:rPr>
          <w:rFonts w:hint="eastAsia"/>
          <w:lang w:eastAsia="zh-CN"/>
        </w:rPr>
        <w:t>只是一个标量，且只会对后验分布进行缩放，因此忽略边际似然的计算，可以根据贝叶斯公式推断得到参数后验分布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rFonts w:hint="eastAsia"/>
          <w:lang w:eastAsia="zh-CN"/>
        </w:rPr>
        <w:t>。需要注意的，参数后验分布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r>
              <m:rPr>
                <m:sty m:val="p"/>
              </m:rPr>
              <w:rPr>
                <w:rFonts w:ascii="Cambria Math" w:hAnsi="Cambria Math"/>
                <w:lang w:eastAsia="zh-CN"/>
              </w:rPr>
              <m:t>|</m:t>
            </m:r>
            <m:r>
              <w:rPr>
                <w:rFonts w:ascii="Cambria Math" w:hAnsi="Cambria Math"/>
                <w:lang w:eastAsia="zh-CN"/>
              </w:rPr>
              <m:t>Y</m:t>
            </m:r>
          </m:e>
        </m:d>
      </m:oMath>
      <w:r>
        <w:rPr>
          <w:rFonts w:hint="eastAsia"/>
          <w:lang w:eastAsia="zh-CN"/>
        </w:rPr>
        <w:t>不同于先验参数分布</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θ</m:t>
            </m:r>
          </m:e>
        </m:d>
      </m:oMath>
      <w:r>
        <w:rPr>
          <w:rFonts w:hint="eastAsia"/>
          <w:lang w:eastAsia="zh-CN"/>
        </w:rPr>
        <w:t>，后者在前者的基础上额外考虑了数据似然的作用。换句话说，不同于频率学派框架直接通过数据得到模型参数，贝叶斯框架通过实验数据更新先验参数的值得到模型的后验参数。此时，贝叶斯框架可以看作是频率学派的一种拓展与</w:t>
      </w:r>
      <w:proofErr w:type="gramStart"/>
      <w:r>
        <w:rPr>
          <w:rFonts w:hint="eastAsia"/>
          <w:lang w:eastAsia="zh-CN"/>
        </w:rPr>
        <w:t>延申</w:t>
      </w:r>
      <w:proofErr w:type="gramEnd"/>
      <w:r>
        <w:rPr>
          <w:rFonts w:hint="eastAsia"/>
          <w:lang w:eastAsia="zh-CN"/>
        </w:rPr>
        <w:t>。</w:t>
      </w:r>
      <w:r>
        <w:rPr>
          <w:lang w:eastAsia="zh-CN"/>
        </w:rPr>
        <w:t xml:space="preserve"> </w:t>
      </w:r>
      <w:r>
        <w:rPr>
          <w:rFonts w:hint="eastAsia"/>
          <w:lang w:eastAsia="zh-CN"/>
        </w:rPr>
        <w:t>通过贝叶斯模型拟合线性回归模型的方式与上述过程类</w:t>
      </w:r>
      <w:r>
        <w:rPr>
          <w:rFonts w:hint="eastAsia"/>
          <w:lang w:eastAsia="zh-CN"/>
        </w:rPr>
        <w:lastRenderedPageBreak/>
        <w:t>似。</w:t>
      </w:r>
      <w:r>
        <w:rPr>
          <w:lang w:eastAsia="zh-CN"/>
        </w:rPr>
        <w:t xml:space="preserve"> </w:t>
      </w:r>
      <w:r>
        <w:rPr>
          <w:rFonts w:hint="eastAsia"/>
          <w:lang w:eastAsia="zh-CN"/>
        </w:rPr>
        <w:t>首先，将回归模型</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ϵ</m:t>
            </m:r>
          </m:e>
          <m:sub>
            <m:r>
              <w:rPr>
                <w:rFonts w:ascii="Cambria Math" w:hAnsi="Cambria Math"/>
                <w:lang w:eastAsia="zh-CN"/>
              </w:rPr>
              <m:t>i</m:t>
            </m:r>
          </m:sub>
        </m:sSub>
      </m:oMath>
      <w:r>
        <w:rPr>
          <w:lang w:eastAsia="zh-CN"/>
        </w:rPr>
        <w:t xml:space="preserve"> </w:t>
      </w:r>
      <w:r>
        <w:rPr>
          <w:rFonts w:hint="eastAsia"/>
          <w:lang w:eastAsia="zh-CN"/>
        </w:rPr>
        <w:t>转写为</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cr m:val="script"/>
            <m:sty m:val="p"/>
          </m:rPr>
          <w:rPr>
            <w:rFonts w:ascii="Cambria Math" w:hAnsi="Cambria Math"/>
            <w:lang w:eastAsia="zh-CN"/>
          </w:rPr>
          <m:t>∼N</m:t>
        </m:r>
        <m:d>
          <m:dPr>
            <m:ctrlPr>
              <w:rPr>
                <w:rFonts w:ascii="Cambria Math" w:hAnsi="Cambria Math"/>
              </w:rPr>
            </m:ctrlPr>
          </m:dPr>
          <m:e>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ϵ</m:t>
            </m:r>
          </m:e>
        </m:d>
      </m:oMath>
      <w:r>
        <w:rPr>
          <w:rFonts w:hint="eastAsia"/>
          <w:lang w:eastAsia="zh-CN"/>
        </w:rPr>
        <w:t>，此时模型参数</w:t>
      </w:r>
      <w:r>
        <w:rPr>
          <w:lang w:eastAsia="zh-CN"/>
        </w:rPr>
        <w:t xml:space="preserve"> </w:t>
      </w:r>
      <m:oMath>
        <m:r>
          <w:rPr>
            <w:rFonts w:ascii="Cambria Math" w:hAnsi="Cambria Math"/>
            <w:lang w:eastAsia="zh-CN"/>
          </w:rPr>
          <m:t>θ</m:t>
        </m:r>
      </m:oMath>
      <w:r>
        <w:rPr>
          <w:lang w:eastAsia="zh-CN"/>
        </w:rPr>
        <w:t xml:space="preserve"> </w:t>
      </w:r>
      <w:r>
        <w:rPr>
          <w:rFonts w:hint="eastAsia"/>
          <w:lang w:eastAsia="zh-CN"/>
        </w:rPr>
        <w:t>包括</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lang w:eastAsia="zh-CN"/>
        </w:rPr>
        <w:t xml:space="preserve"> </w:t>
      </w:r>
      <w:r>
        <w:rPr>
          <w:rFonts w:hint="eastAsia"/>
          <w:lang w:eastAsia="zh-CN"/>
        </w:rPr>
        <w:t>和</w:t>
      </w:r>
      <w:r>
        <w:rPr>
          <w:lang w:eastAsia="zh-CN"/>
        </w:rPr>
        <w:t xml:space="preserve"> </w:t>
      </w:r>
      <m:oMath>
        <m:r>
          <w:rPr>
            <w:rFonts w:ascii="Cambria Math" w:hAnsi="Cambria Math"/>
            <w:lang w:eastAsia="zh-CN"/>
          </w:rPr>
          <m:t>ϵ</m:t>
        </m:r>
      </m:oMath>
      <w:r>
        <w:rPr>
          <w:lang w:eastAsia="zh-CN"/>
        </w:rPr>
        <w:t xml:space="preserve"> </w:t>
      </w:r>
      <w:r>
        <w:rPr>
          <w:rFonts w:hint="eastAsia"/>
          <w:lang w:eastAsia="zh-CN"/>
        </w:rPr>
        <w:t>三个部分。</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 xml:space="preserve"> </w:t>
      </w:r>
      <w:r>
        <w:rPr>
          <w:rFonts w:hint="eastAsia"/>
          <w:lang w:eastAsia="zh-CN"/>
        </w:rPr>
        <w:t>代表了实验条件，比如任务难度，</w:t>
      </w:r>
      <w:proofErr w:type="gramStart"/>
      <w:r>
        <w:rPr>
          <w:rFonts w:hint="eastAsia"/>
          <w:lang w:eastAsia="zh-CN"/>
        </w:rPr>
        <w:t>其中简单</w:t>
      </w:r>
      <w:proofErr w:type="gramEnd"/>
      <w:r>
        <w:rPr>
          <w:rFonts w:hint="eastAsia"/>
          <w:lang w:eastAsia="zh-CN"/>
        </w:rPr>
        <w:t>任务</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0</m:t>
        </m:r>
      </m:oMath>
      <w:r>
        <w:rPr>
          <w:rFonts w:hint="eastAsia"/>
          <w:lang w:eastAsia="zh-CN"/>
        </w:rPr>
        <w:t>，困难任务</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oMath>
      <w:r>
        <w:rPr>
          <w:rFonts w:hint="eastAsia"/>
          <w:lang w:eastAsia="zh-CN"/>
        </w:rPr>
        <w:t>。可见，当任务为简单时，实验数据采样与均值为</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rFonts w:hint="eastAsia"/>
          <w:lang w:eastAsia="zh-CN"/>
        </w:rPr>
        <w:t>，变异为</w:t>
      </w:r>
      <w:r>
        <w:rPr>
          <w:lang w:eastAsia="zh-CN"/>
        </w:rPr>
        <w:t xml:space="preserve"> </w:t>
      </w:r>
      <m:oMath>
        <m:r>
          <w:rPr>
            <w:rFonts w:ascii="Cambria Math" w:hAnsi="Cambria Math"/>
            <w:lang w:eastAsia="zh-CN"/>
          </w:rPr>
          <m:t>ϵ</m:t>
        </m:r>
      </m:oMath>
      <w:r>
        <w:rPr>
          <w:lang w:eastAsia="zh-CN"/>
        </w:rPr>
        <w:t xml:space="preserve"> </w:t>
      </w:r>
      <w:r>
        <w:rPr>
          <w:rFonts w:hint="eastAsia"/>
          <w:lang w:eastAsia="zh-CN"/>
        </w:rPr>
        <w:t>的正态分布，当任务为困难时，数据采样与均值为</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rFonts w:hint="eastAsia"/>
          <w:lang w:eastAsia="zh-CN"/>
        </w:rPr>
        <w:t>，变异为</w:t>
      </w:r>
      <w:r>
        <w:rPr>
          <w:lang w:eastAsia="zh-CN"/>
        </w:rPr>
        <w:t xml:space="preserve"> </w:t>
      </w:r>
      <m:oMath>
        <m:r>
          <w:rPr>
            <w:rFonts w:ascii="Cambria Math" w:hAnsi="Cambria Math"/>
            <w:lang w:eastAsia="zh-CN"/>
          </w:rPr>
          <m:t>ϵ</m:t>
        </m:r>
      </m:oMath>
      <w:r>
        <w:rPr>
          <w:lang w:eastAsia="zh-CN"/>
        </w:rPr>
        <w:t xml:space="preserve"> </w:t>
      </w:r>
      <w:r>
        <w:rPr>
          <w:rFonts w:hint="eastAsia"/>
          <w:lang w:eastAsia="zh-CN"/>
        </w:rPr>
        <w:t>的正态分布。</w:t>
      </w:r>
      <w:r>
        <w:rPr>
          <w:lang w:eastAsia="zh-CN"/>
        </w:rPr>
        <w:t xml:space="preserve"> </w:t>
      </w:r>
      <w:r>
        <w:rPr>
          <w:rFonts w:hint="eastAsia"/>
          <w:lang w:eastAsia="zh-CN"/>
        </w:rPr>
        <w:t>因此，在已知两个实验条件下的实验数据，以及设定先验参数分布后，可以通过贝叶斯公式得到参数的后验分布。</w:t>
      </w:r>
      <w:r>
        <w:rPr>
          <w:lang w:eastAsia="zh-CN"/>
        </w:rPr>
        <w:t xml:space="preserve"> </w:t>
      </w:r>
      <w:r>
        <w:rPr>
          <w:rFonts w:hint="eastAsia"/>
          <w:lang w:eastAsia="zh-CN"/>
        </w:rPr>
        <w:t>根据同样的原理，将混合模型的公式带入贝叶斯框架中可以得到如下概率分布表达</w:t>
      </w:r>
      <w:r>
        <w:rPr>
          <w:lang w:eastAsia="zh-CN"/>
        </w:rPr>
        <w:t xml:space="preserve"> </w:t>
      </w:r>
      <w:hyperlink r:id="rId14" w:anchor="eq:eq5" w:history="1">
        <w:r>
          <w:rPr>
            <w:rStyle w:val="ae"/>
            <w:rFonts w:hint="eastAsia"/>
            <w:u w:val="single"/>
            <w:lang w:eastAsia="zh-CN"/>
          </w:rPr>
          <w:t>公式</w:t>
        </w:r>
        <w:r>
          <w:rPr>
            <w:rStyle w:val="ae"/>
            <w:u w:val="single"/>
            <w:lang w:eastAsia="zh-CN"/>
          </w:rPr>
          <w:t> 5</w:t>
        </w:r>
      </w:hyperlink>
      <w:r>
        <w:rPr>
          <w:rFonts w:hint="eastAsia"/>
          <w:lang w:eastAsia="zh-CN"/>
        </w:rPr>
        <w:t>：</w:t>
      </w:r>
    </w:p>
    <w:p w14:paraId="10E47B8C" w14:textId="77777777" w:rsidR="008750ED" w:rsidRDefault="008750ED" w:rsidP="008750ED">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e>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e>
            </m:mr>
            <m:mr>
              <m:e>
                <m:sSub>
                  <m:sSubPr>
                    <m:ctrlPr>
                      <w:rPr>
                        <w:rFonts w:ascii="Cambria Math" w:hAnsi="Cambria Math"/>
                      </w:rPr>
                    </m:ctrlPr>
                  </m:sSubPr>
                  <m:e>
                    <m:r>
                      <w:rPr>
                        <w:rFonts w:ascii="Cambria Math" w:hAnsi="Cambria Math"/>
                      </w:rPr>
                      <m:t>β</m:t>
                    </m:r>
                  </m:e>
                  <m:sub>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k</m:t>
                    </m:r>
                  </m:sub>
                </m:sSub>
              </m:e>
            </m:mr>
            <m:mr>
              <m:e>
                <m:sSub>
                  <m:sSubPr>
                    <m:ctrlPr>
                      <w:rPr>
                        <w:rFonts w:ascii="Cambria Math" w:hAnsi="Cambria Math"/>
                      </w:rPr>
                    </m:ctrlPr>
                  </m:sSubPr>
                  <m:e>
                    <m:r>
                      <w:rPr>
                        <w:rFonts w:ascii="Cambria Math" w:hAnsi="Cambria Math"/>
                      </w:rPr>
                      <m:t>β</m:t>
                    </m:r>
                  </m:e>
                  <m:sub>
                    <m:r>
                      <w:rPr>
                        <w:rFonts w:ascii="Cambria Math" w:hAnsi="Cambria Math"/>
                      </w:rPr>
                      <m:t>δ</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δ</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r>
                      <m:rPr>
                        <m:sty m:val="p"/>
                      </m:rPr>
                      <w:rPr>
                        <w:rFonts w:ascii="Cambria Math" w:hAnsi="Cambria Math"/>
                      </w:rPr>
                      <m:t>,</m:t>
                    </m:r>
                    <m:r>
                      <w:rPr>
                        <w:rFonts w:ascii="Cambria Math" w:hAnsi="Cambria Math"/>
                      </w:rPr>
                      <m:t>k</m:t>
                    </m:r>
                  </m:sub>
                </m:sSub>
              </m:e>
            </m:mr>
          </m:m>
          <m:r>
            <w:rPr>
              <w:rFonts w:ascii="Cambria Math" w:hAnsi="Cambria Math" w:hint="eastAsia"/>
            </w:rPr>
            <m:t>公式</m:t>
          </m:r>
          <m:r>
            <w:rPr>
              <w:rFonts w:ascii="Cambria Math" w:hAnsi="Cambria Math"/>
            </w:rPr>
            <m:t>5</m:t>
          </m:r>
        </m:oMath>
      </m:oMathPara>
      <w:bookmarkStart w:id="680" w:name="eq:eq5"/>
      <w:bookmarkEnd w:id="680"/>
    </w:p>
    <w:p w14:paraId="286465A7" w14:textId="77777777" w:rsidR="008750ED" w:rsidRDefault="008750ED" w:rsidP="008750ED">
      <w:pPr>
        <w:pStyle w:val="FirstParagraph"/>
        <w:rPr>
          <w:lang w:eastAsia="zh-CN"/>
        </w:rPr>
      </w:pPr>
      <w:r>
        <w:rPr>
          <w:rFonts w:hint="eastAsia"/>
          <w:lang w:eastAsia="zh-CN"/>
        </w:rPr>
        <w:t>此时的模型参数</w:t>
      </w:r>
      <m:oMath>
        <m:r>
          <w:rPr>
            <w:rFonts w:ascii="Cambria Math" w:hAnsi="Cambria Math"/>
            <w:lang w:eastAsia="zh-CN"/>
          </w:rPr>
          <m:t>θ</m:t>
        </m:r>
      </m:oMath>
      <w:r>
        <w:rPr>
          <w:rFonts w:hint="eastAsia"/>
          <w:lang w:eastAsia="zh-CN"/>
        </w:rPr>
        <w:t>包括</w:t>
      </w:r>
      <w:r>
        <w:rPr>
          <w:lang w:eastAsia="zh-CN"/>
        </w:rPr>
        <w:t xml:space="preserve"> </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rFonts w:hint="eastAsia"/>
          <w:lang w:eastAsia="zh-CN"/>
        </w:rPr>
        <w:t>、</w:t>
      </w:r>
      <m:oMath>
        <m:sSub>
          <m:sSubPr>
            <m:ctrlPr>
              <w:rPr>
                <w:rFonts w:ascii="Cambria Math" w:hAnsi="Cambria Math"/>
              </w:rPr>
            </m:ctrlPr>
          </m:sSubPr>
          <m:e>
            <m:r>
              <w:rPr>
                <w:rFonts w:ascii="Cambria Math" w:hAnsi="Cambria Math"/>
                <w:lang w:eastAsia="zh-CN"/>
              </w:rPr>
              <m:t>β</m:t>
            </m:r>
          </m:e>
          <m:sub>
            <m:r>
              <w:rPr>
                <w:rFonts w:ascii="Cambria Math" w:hAnsi="Cambria Math"/>
                <w:lang w:eastAsia="zh-CN"/>
              </w:rPr>
              <m:t>δ</m:t>
            </m:r>
          </m:sub>
        </m:sSub>
      </m:oMath>
      <w:r>
        <w:rPr>
          <w:rFonts w:hint="eastAsia"/>
          <w:lang w:eastAsia="zh-CN"/>
        </w:rPr>
        <w:t>、</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k</m:t>
            </m:r>
          </m:sub>
        </m:sSub>
      </m:oMath>
      <w:r>
        <w:rPr>
          <w:lang w:eastAsia="zh-CN"/>
        </w:rPr>
        <w:t xml:space="preserve"> </w:t>
      </w:r>
      <w:r>
        <w:rPr>
          <w:rFonts w:hint="eastAsia"/>
          <w:lang w:eastAsia="zh-CN"/>
        </w:rPr>
        <w:t>和</w:t>
      </w:r>
      <w:r>
        <w:rPr>
          <w:lang w:eastAsia="zh-CN"/>
        </w:rPr>
        <w:t xml:space="preserve"> </w:t>
      </w:r>
      <m:oMath>
        <m:r>
          <w:rPr>
            <w:rFonts w:ascii="Cambria Math" w:hAnsi="Cambria Math"/>
            <w:lang w:eastAsia="zh-CN"/>
          </w:rPr>
          <m:t>ϵ</m:t>
        </m:r>
      </m:oMath>
      <w:r>
        <w:rPr>
          <w:lang w:eastAsia="zh-CN"/>
        </w:rPr>
        <w:t xml:space="preserve"> </w:t>
      </w:r>
      <w:r>
        <w:rPr>
          <w:rFonts w:hint="eastAsia"/>
          <w:lang w:eastAsia="zh-CN"/>
        </w:rPr>
        <w:t>五个个部分（如果考虑随机效应间的相关性还需设定其他参数，这里尽量简化模型方便理解）。</w:t>
      </w:r>
    </w:p>
    <w:p w14:paraId="2E9C8F8F" w14:textId="77777777" w:rsidR="008750ED" w:rsidRDefault="008750ED" w:rsidP="008750ED">
      <w:pPr>
        <w:pStyle w:val="a0"/>
        <w:rPr>
          <w:lang w:eastAsia="zh-CN"/>
        </w:rPr>
      </w:pPr>
      <w:r>
        <w:rPr>
          <w:rFonts w:hint="eastAsia"/>
          <w:lang w:eastAsia="zh-CN"/>
        </w:rPr>
        <w:t>由于模型参数增加，贝叶斯在计算时会遇到困难，因此会采用</w:t>
      </w:r>
      <w:proofErr w:type="spellStart"/>
      <w:r>
        <w:rPr>
          <w:lang w:eastAsia="zh-CN"/>
        </w:rPr>
        <w:t>mcmc</w:t>
      </w:r>
      <w:proofErr w:type="spellEnd"/>
      <w:r>
        <w:rPr>
          <w:rFonts w:hint="eastAsia"/>
          <w:lang w:eastAsia="zh-CN"/>
        </w:rPr>
        <w:t>采样，即</w:t>
      </w:r>
      <w:r>
        <w:rPr>
          <w:lang w:eastAsia="zh-CN"/>
        </w:rPr>
        <w:t>brms</w:t>
      </w:r>
      <w:r>
        <w:rPr>
          <w:rFonts w:hint="eastAsia"/>
          <w:lang w:eastAsia="zh-CN"/>
        </w:rPr>
        <w:t>中使用的算法。这种算法通过从后</w:t>
      </w:r>
      <w:proofErr w:type="gramStart"/>
      <w:r>
        <w:rPr>
          <w:rFonts w:hint="eastAsia"/>
          <w:lang w:eastAsia="zh-CN"/>
        </w:rPr>
        <w:t>验分本</w:t>
      </w:r>
      <w:proofErr w:type="gramEnd"/>
      <w:r>
        <w:rPr>
          <w:rFonts w:hint="eastAsia"/>
          <w:lang w:eastAsia="zh-CN"/>
        </w:rPr>
        <w:t>中采集样本来模拟真实的后验分布。</w:t>
      </w:r>
    </w:p>
    <w:p w14:paraId="2233F1A4" w14:textId="77777777" w:rsidR="00334ED1" w:rsidRDefault="005C1F68">
      <w:pPr>
        <w:rPr>
          <w:lang w:eastAsia="zh-CN"/>
        </w:rPr>
      </w:pPr>
      <w:r>
        <w:rPr>
          <w:lang w:eastAsia="zh-CN"/>
        </w:rPr>
        <w:br w:type="page"/>
      </w:r>
    </w:p>
    <w:p w14:paraId="3DC9DBD9" w14:textId="77777777" w:rsidR="00334ED1" w:rsidRDefault="005C1F68">
      <w:pPr>
        <w:pStyle w:val="1"/>
      </w:pPr>
      <w:bookmarkStart w:id="681" w:name="references"/>
      <w:bookmarkEnd w:id="0"/>
      <w:bookmarkEnd w:id="1"/>
      <w:r>
        <w:lastRenderedPageBreak/>
        <w:t>References</w:t>
      </w:r>
      <w:bookmarkEnd w:id="681"/>
    </w:p>
    <w:sectPr w:rsidR="00334ED1"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4" w:author="Haiyang Jin" w:date="2022-08-20T10:28:00Z" w:initials="MOU">
    <w:p w14:paraId="47DFE6FE" w14:textId="6BA9054B" w:rsidR="00134169" w:rsidRDefault="00134169">
      <w:pPr>
        <w:pStyle w:val="af7"/>
        <w:rPr>
          <w:lang w:eastAsia="zh-CN"/>
        </w:rPr>
      </w:pPr>
      <w:r>
        <w:rPr>
          <w:rStyle w:val="af6"/>
        </w:rPr>
        <w:annotationRef/>
      </w:r>
      <w:r>
        <w:rPr>
          <w:rFonts w:hint="eastAsia"/>
          <w:lang w:eastAsia="zh-CN"/>
        </w:rPr>
        <w:t>这里的传统分析指的是什么？重复测量方差分析算是这里的传统分析吗？</w:t>
      </w:r>
    </w:p>
  </w:comment>
  <w:comment w:id="285" w:author="晚坷 潘" w:date="2022-08-21T22:39:00Z" w:initials="晚潘">
    <w:p w14:paraId="034F965D" w14:textId="77777777" w:rsidR="009F0815" w:rsidRDefault="009F0815" w:rsidP="00E477A9">
      <w:pPr>
        <w:pStyle w:val="af7"/>
      </w:pPr>
      <w:r>
        <w:rPr>
          <w:rStyle w:val="af6"/>
        </w:rPr>
        <w:annotationRef/>
      </w:r>
      <w:r>
        <w:rPr>
          <w:rFonts w:hint="eastAsia"/>
        </w:rPr>
        <w:t>已修改</w:t>
      </w:r>
    </w:p>
  </w:comment>
  <w:comment w:id="287" w:author="Haiyang Jin" w:date="2022-08-20T10:39:00Z" w:initials="MOU">
    <w:p w14:paraId="7BCFCCF4" w14:textId="6DBE0DDD" w:rsidR="00DA2C2B" w:rsidRDefault="00DA2C2B">
      <w:pPr>
        <w:pStyle w:val="af7"/>
        <w:rPr>
          <w:lang w:eastAsia="zh-CN"/>
        </w:rPr>
      </w:pPr>
      <w:r>
        <w:rPr>
          <w:rStyle w:val="af6"/>
        </w:rPr>
        <w:annotationRef/>
      </w:r>
      <w:r>
        <w:rPr>
          <w:rFonts w:hint="eastAsia"/>
          <w:lang w:eastAsia="zh-CN"/>
        </w:rPr>
        <w:t>这个对应的英文是什么？</w:t>
      </w:r>
    </w:p>
  </w:comment>
  <w:comment w:id="290" w:author="Haiyang Jin" w:date="2022-08-20T10:41:00Z" w:initials="MOU">
    <w:p w14:paraId="030BA214" w14:textId="4AC75288" w:rsidR="005948EB" w:rsidRDefault="005948EB">
      <w:pPr>
        <w:pStyle w:val="af7"/>
        <w:rPr>
          <w:lang w:eastAsia="zh-CN"/>
        </w:rPr>
      </w:pPr>
      <w:r>
        <w:rPr>
          <w:rStyle w:val="af6"/>
        </w:rPr>
        <w:annotationRef/>
      </w:r>
      <w:r>
        <w:rPr>
          <w:rFonts w:hint="eastAsia"/>
          <w:lang w:eastAsia="zh-CN"/>
        </w:rPr>
        <w:t>可以讨论一下这里是否需要。</w:t>
      </w:r>
    </w:p>
  </w:comment>
  <w:comment w:id="296" w:author="Haiyang Jin" w:date="2022-08-20T10:41:00Z" w:initials="MOU">
    <w:p w14:paraId="05351189" w14:textId="3D2301DF" w:rsidR="005948EB" w:rsidRDefault="005948EB">
      <w:pPr>
        <w:pStyle w:val="af7"/>
        <w:rPr>
          <w:lang w:eastAsia="zh-CN"/>
        </w:rPr>
      </w:pPr>
      <w:r>
        <w:rPr>
          <w:rStyle w:val="af6"/>
        </w:rPr>
        <w:annotationRef/>
      </w:r>
      <w:r>
        <w:rPr>
          <w:rFonts w:hint="eastAsia"/>
          <w:lang w:eastAsia="zh-CN"/>
        </w:rPr>
        <w:t>控制在这里怎么理解？</w:t>
      </w:r>
    </w:p>
  </w:comment>
  <w:comment w:id="299" w:author="Haiyang Jin" w:date="2022-08-20T11:28:00Z" w:initials="MOU">
    <w:p w14:paraId="201039D5" w14:textId="449BB3E7" w:rsidR="00246817" w:rsidRDefault="00246817">
      <w:pPr>
        <w:pStyle w:val="af7"/>
        <w:rPr>
          <w:lang w:eastAsia="zh-CN"/>
        </w:rPr>
      </w:pPr>
      <w:r>
        <w:rPr>
          <w:rStyle w:val="af6"/>
        </w:rPr>
        <w:annotationRef/>
      </w:r>
      <w:r>
        <w:rPr>
          <w:rFonts w:hint="eastAsia"/>
          <w:lang w:eastAsia="zh-CN"/>
        </w:rPr>
        <w:t>前面好像一直没有出现这个概念。或许可以用前面提过的概念，或者这里解释一下？</w:t>
      </w:r>
    </w:p>
  </w:comment>
  <w:comment w:id="308" w:author="Haiyang Jin" w:date="2022-08-20T11:14:00Z" w:initials="MOU">
    <w:p w14:paraId="17DEB786" w14:textId="63CDF99A" w:rsidR="00AC35A1" w:rsidRDefault="00AC35A1">
      <w:pPr>
        <w:pStyle w:val="af7"/>
        <w:rPr>
          <w:lang w:eastAsia="zh-CN"/>
        </w:rPr>
      </w:pPr>
      <w:r>
        <w:rPr>
          <w:rStyle w:val="af6"/>
        </w:rPr>
        <w:annotationRef/>
      </w:r>
      <w:r>
        <w:rPr>
          <w:rFonts w:hint="eastAsia"/>
          <w:lang w:eastAsia="zh-CN"/>
        </w:rPr>
        <w:t>后面我好像没有看到讨论方差分析</w:t>
      </w:r>
      <w:r w:rsidR="00111567">
        <w:rPr>
          <w:rFonts w:hint="eastAsia"/>
          <w:lang w:eastAsia="zh-CN"/>
        </w:rPr>
        <w:t>；可以删除</w:t>
      </w:r>
    </w:p>
  </w:comment>
  <w:comment w:id="352" w:author="Haiyang Jin" w:date="2022-08-20T10:44:00Z" w:initials="MOU">
    <w:p w14:paraId="1D613060" w14:textId="38E8EFC7" w:rsidR="005948EB" w:rsidRDefault="005948EB">
      <w:pPr>
        <w:pStyle w:val="af7"/>
        <w:rPr>
          <w:lang w:eastAsia="zh-CN"/>
        </w:rPr>
      </w:pPr>
      <w:r>
        <w:rPr>
          <w:rStyle w:val="af6"/>
        </w:rPr>
        <w:annotationRef/>
      </w:r>
      <w:r>
        <w:rPr>
          <w:rFonts w:hint="eastAsia"/>
          <w:lang w:eastAsia="zh-CN"/>
        </w:rPr>
        <w:t>可能有点钻牛角尖，但是“学生</w:t>
      </w:r>
      <w:r w:rsidR="00182799">
        <w:rPr>
          <w:rFonts w:hint="eastAsia"/>
          <w:lang w:eastAsia="zh-CN"/>
        </w:rPr>
        <w:t>智力”是操作变量吗？或者说是我们可以操控的吗？</w:t>
      </w:r>
    </w:p>
  </w:comment>
  <w:comment w:id="382" w:author="Haiyang Jin" w:date="2022-08-20T11:29:00Z" w:initials="MOU">
    <w:p w14:paraId="24518640" w14:textId="763BC736" w:rsidR="00246817" w:rsidRDefault="00246817">
      <w:pPr>
        <w:pStyle w:val="af7"/>
        <w:rPr>
          <w:lang w:eastAsia="zh-CN"/>
        </w:rPr>
      </w:pPr>
      <w:r>
        <w:rPr>
          <w:rStyle w:val="af6"/>
        </w:rPr>
        <w:annotationRef/>
      </w:r>
      <w:r>
        <w:rPr>
          <w:rFonts w:hint="eastAsia"/>
          <w:lang w:eastAsia="zh-CN"/>
        </w:rPr>
        <w:t>这个指的是什么？还是说指的是同一个被试的多个试次受到其他某个因素的影响（而不是试次间相互影响）？</w:t>
      </w:r>
    </w:p>
  </w:comment>
  <w:comment w:id="458" w:author="Haiyang Jin" w:date="2022-08-20T11:31:00Z" w:initials="MOU">
    <w:p w14:paraId="6E565062" w14:textId="304C2A16" w:rsidR="00246817" w:rsidRDefault="00246817">
      <w:pPr>
        <w:pStyle w:val="af7"/>
        <w:rPr>
          <w:lang w:eastAsia="zh-CN"/>
        </w:rPr>
      </w:pPr>
      <w:r>
        <w:rPr>
          <w:rStyle w:val="af6"/>
        </w:rPr>
        <w:annotationRef/>
      </w:r>
      <w:r>
        <w:rPr>
          <w:rFonts w:hint="eastAsia"/>
          <w:lang w:eastAsia="zh-CN"/>
        </w:rPr>
        <w:t>这个我不太确定是什么意思</w:t>
      </w:r>
    </w:p>
  </w:comment>
  <w:comment w:id="557" w:author="Haiyang Jin" w:date="2022-08-20T10:52:00Z" w:initials="MOU">
    <w:p w14:paraId="62FA41EB" w14:textId="1C019727" w:rsidR="00E54F98" w:rsidRDefault="00E54F98">
      <w:pPr>
        <w:pStyle w:val="af7"/>
        <w:rPr>
          <w:lang w:eastAsia="zh-CN"/>
        </w:rPr>
      </w:pPr>
      <w:r>
        <w:rPr>
          <w:rStyle w:val="af6"/>
        </w:rPr>
        <w:annotationRef/>
      </w:r>
      <w:r>
        <w:rPr>
          <w:rFonts w:hint="eastAsia"/>
          <w:lang w:eastAsia="zh-CN"/>
        </w:rPr>
        <w:t>这里最好继续保留随机截距的部分吧</w:t>
      </w:r>
    </w:p>
  </w:comment>
  <w:comment w:id="638" w:author="Haiyang Jin" w:date="2022-08-20T10:53:00Z" w:initials="MOU">
    <w:p w14:paraId="62899D39" w14:textId="76C26C9A" w:rsidR="00E54F98" w:rsidRDefault="00E54F98">
      <w:pPr>
        <w:pStyle w:val="af7"/>
        <w:rPr>
          <w:lang w:eastAsia="zh-CN"/>
        </w:rPr>
      </w:pPr>
      <w:r>
        <w:rPr>
          <w:rStyle w:val="af6"/>
        </w:rPr>
        <w:annotationRef/>
      </w:r>
      <w:r>
        <w:rPr>
          <w:rFonts w:hint="eastAsia"/>
          <w:lang w:eastAsia="zh-CN"/>
        </w:rPr>
        <w:t>那。。。这到底是随机效应，还是固定效应？或许说每个被试独特的受到自变量的影响？</w:t>
      </w:r>
    </w:p>
  </w:comment>
  <w:comment w:id="676" w:author="Haiyang Jin" w:date="2022-08-20T10:55:00Z" w:initials="MOU">
    <w:p w14:paraId="23F33D0A" w14:textId="70D3D3EC" w:rsidR="001B7E31" w:rsidRDefault="001B7E31">
      <w:pPr>
        <w:pStyle w:val="af7"/>
        <w:rPr>
          <w:lang w:eastAsia="zh-CN"/>
        </w:rPr>
      </w:pPr>
      <w:r>
        <w:rPr>
          <w:rStyle w:val="af6"/>
        </w:rPr>
        <w:annotationRef/>
      </w:r>
      <w:r>
        <w:rPr>
          <w:rFonts w:hint="eastAsia"/>
          <w:lang w:eastAsia="zh-CN"/>
        </w:rPr>
        <w:t>这个我不太确定是什么意思？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DFE6FE" w15:done="0"/>
  <w15:commentEx w15:paraId="034F965D" w15:paraIdParent="47DFE6FE" w15:done="0"/>
  <w15:commentEx w15:paraId="7BCFCCF4" w15:done="0"/>
  <w15:commentEx w15:paraId="030BA214" w15:done="0"/>
  <w15:commentEx w15:paraId="05351189" w15:done="0"/>
  <w15:commentEx w15:paraId="201039D5" w15:done="0"/>
  <w15:commentEx w15:paraId="17DEB786" w15:done="0"/>
  <w15:commentEx w15:paraId="1D613060" w15:done="0"/>
  <w15:commentEx w15:paraId="24518640" w15:done="0"/>
  <w15:commentEx w15:paraId="6E565062" w15:done="0"/>
  <w15:commentEx w15:paraId="62FA41EB" w15:done="0"/>
  <w15:commentEx w15:paraId="62899D39" w15:done="0"/>
  <w15:commentEx w15:paraId="23F33D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B35C7" w16cex:dateUtc="2022-08-20T06:28:00Z"/>
  <w16cex:commentExtensible w16cex:durableId="26AD32BE" w16cex:dateUtc="2022-08-21T14:39:00Z"/>
  <w16cex:commentExtensible w16cex:durableId="26AB3862" w16cex:dateUtc="2022-08-20T06:39:00Z"/>
  <w16cex:commentExtensible w16cex:durableId="26AB38DA" w16cex:dateUtc="2022-08-20T06:41:00Z"/>
  <w16cex:commentExtensible w16cex:durableId="26AB38CC" w16cex:dateUtc="2022-08-20T06:41:00Z"/>
  <w16cex:commentExtensible w16cex:durableId="26AB43C7" w16cex:dateUtc="2022-08-20T07:28:00Z"/>
  <w16cex:commentExtensible w16cex:durableId="26AB3992" w16cex:dateUtc="2022-08-20T06:44:00Z"/>
  <w16cex:commentExtensible w16cex:durableId="26AB4420" w16cex:dateUtc="2022-08-20T07:29:00Z"/>
  <w16cex:commentExtensible w16cex:durableId="26AB448B" w16cex:dateUtc="2022-08-20T07:31:00Z"/>
  <w16cex:commentExtensible w16cex:durableId="26AB3B5A" w16cex:dateUtc="2022-08-20T06:52:00Z"/>
  <w16cex:commentExtensible w16cex:durableId="26AB3B8C" w16cex:dateUtc="2022-08-20T06:53:00Z"/>
  <w16cex:commentExtensible w16cex:durableId="26AB3C2C" w16cex:dateUtc="2022-08-20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DFE6FE" w16cid:durableId="26AB35C7"/>
  <w16cid:commentId w16cid:paraId="034F965D" w16cid:durableId="26AD32BE"/>
  <w16cid:commentId w16cid:paraId="7BCFCCF4" w16cid:durableId="26AB3862"/>
  <w16cid:commentId w16cid:paraId="030BA214" w16cid:durableId="26AB38DA"/>
  <w16cid:commentId w16cid:paraId="05351189" w16cid:durableId="26AB38CC"/>
  <w16cid:commentId w16cid:paraId="201039D5" w16cid:durableId="26AB43C7"/>
  <w16cid:commentId w16cid:paraId="1D613060" w16cid:durableId="26AB3992"/>
  <w16cid:commentId w16cid:paraId="24518640" w16cid:durableId="26AB4420"/>
  <w16cid:commentId w16cid:paraId="6E565062" w16cid:durableId="26AB448B"/>
  <w16cid:commentId w16cid:paraId="62FA41EB" w16cid:durableId="26AB3B5A"/>
  <w16cid:commentId w16cid:paraId="62899D39" w16cid:durableId="26AB3B8C"/>
  <w16cid:commentId w16cid:paraId="23F33D0A" w16cid:durableId="26AB3C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231A" w14:textId="77777777" w:rsidR="005464E4" w:rsidRDefault="005464E4">
      <w:pPr>
        <w:spacing w:before="0" w:after="0" w:line="240" w:lineRule="auto"/>
      </w:pPr>
      <w:r>
        <w:separator/>
      </w:r>
    </w:p>
  </w:endnote>
  <w:endnote w:type="continuationSeparator" w:id="0">
    <w:p w14:paraId="1FB8B6E6" w14:textId="77777777" w:rsidR="005464E4" w:rsidRDefault="005464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B3F9" w14:textId="77777777" w:rsidR="005464E4" w:rsidRDefault="005464E4">
      <w:r>
        <w:separator/>
      </w:r>
    </w:p>
  </w:footnote>
  <w:footnote w:type="continuationSeparator" w:id="0">
    <w:p w14:paraId="4C9261A2" w14:textId="77777777" w:rsidR="005464E4" w:rsidRDefault="00546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509259971"/>
      <w:docPartObj>
        <w:docPartGallery w:val="Page Numbers (Top of Page)"/>
        <w:docPartUnique/>
      </w:docPartObj>
    </w:sdtPr>
    <w:sdtContent>
      <w:p w14:paraId="0C991854" w14:textId="77777777" w:rsidR="00AF36ED" w:rsidRDefault="005C1F68" w:rsidP="00EE504E">
        <w:pPr>
          <w:pStyle w:val="af"/>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14:paraId="6846FA1F" w14:textId="77777777" w:rsidR="00AF36ED" w:rsidRDefault="00000000" w:rsidP="00AF36ED">
    <w:pPr>
      <w:pStyle w:val="af"/>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922177194"/>
      <w:docPartObj>
        <w:docPartGallery w:val="Page Numbers (Top of Page)"/>
        <w:docPartUnique/>
      </w:docPartObj>
    </w:sdtPr>
    <w:sdtContent>
      <w:p w14:paraId="59AE34C8" w14:textId="77777777" w:rsidR="00AF36ED" w:rsidRDefault="005C1F68" w:rsidP="00EE504E">
        <w:pPr>
          <w:pStyle w:val="af"/>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0B2BD046" w14:textId="77777777" w:rsidR="00AF36ED" w:rsidRPr="00A05772" w:rsidRDefault="005C1F68" w:rsidP="00572FF5">
    <w:pPr>
      <w:pStyle w:val="af"/>
      <w:ind w:right="357"/>
    </w:pPr>
    <w:r>
      <w:t>这是页眉标题</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389921216"/>
      <w:docPartObj>
        <w:docPartGallery w:val="Page Numbers (Top of Page)"/>
        <w:docPartUnique/>
      </w:docPartObj>
    </w:sdtPr>
    <w:sdtContent>
      <w:p w14:paraId="3341E3FA" w14:textId="77777777" w:rsidR="00DA0F6A" w:rsidRDefault="005C1F68" w:rsidP="00DF7CFE">
        <w:pPr>
          <w:pStyle w:val="af"/>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01D3C9D6" w14:textId="77777777" w:rsidR="00DA0F6A" w:rsidRDefault="005C1F68" w:rsidP="00DA0F6A">
    <w:pPr>
      <w:pStyle w:val="af"/>
      <w:ind w:right="360"/>
    </w:pPr>
    <w:r>
      <w:t xml:space="preserve">Running head: </w:t>
    </w:r>
    <w:r>
      <w:t>这是页眉标题</w:t>
    </w:r>
  </w:p>
  <w:p w14:paraId="34F2CC51" w14:textId="77777777" w:rsidR="00CB20D0" w:rsidRPr="00A05772" w:rsidRDefault="00000000" w:rsidP="00CB20D0">
    <w:pPr>
      <w:pStyle w:val="af"/>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6F85B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81178563">
    <w:abstractNumId w:val="12"/>
  </w:num>
  <w:num w:numId="2" w16cid:durableId="655843919">
    <w:abstractNumId w:val="12"/>
  </w:num>
  <w:num w:numId="3" w16cid:durableId="1848399527">
    <w:abstractNumId w:val="13"/>
  </w:num>
  <w:num w:numId="4" w16cid:durableId="192891596">
    <w:abstractNumId w:val="1"/>
  </w:num>
  <w:num w:numId="5" w16cid:durableId="2129350407">
    <w:abstractNumId w:val="2"/>
  </w:num>
  <w:num w:numId="6" w16cid:durableId="136118438">
    <w:abstractNumId w:val="3"/>
  </w:num>
  <w:num w:numId="7" w16cid:durableId="2091000619">
    <w:abstractNumId w:val="4"/>
  </w:num>
  <w:num w:numId="8" w16cid:durableId="700014669">
    <w:abstractNumId w:val="9"/>
  </w:num>
  <w:num w:numId="9" w16cid:durableId="1695229886">
    <w:abstractNumId w:val="5"/>
  </w:num>
  <w:num w:numId="10" w16cid:durableId="200745854">
    <w:abstractNumId w:val="6"/>
  </w:num>
  <w:num w:numId="11" w16cid:durableId="1512253950">
    <w:abstractNumId w:val="7"/>
  </w:num>
  <w:num w:numId="12" w16cid:durableId="2030175832">
    <w:abstractNumId w:val="8"/>
  </w:num>
  <w:num w:numId="13" w16cid:durableId="1848060715">
    <w:abstractNumId w:val="10"/>
  </w:num>
  <w:num w:numId="14" w16cid:durableId="934678687">
    <w:abstractNumId w:val="13"/>
  </w:num>
  <w:num w:numId="15" w16cid:durableId="1607738254">
    <w:abstractNumId w:val="0"/>
  </w:num>
  <w:num w:numId="16" w16cid:durableId="280771222">
    <w:abstractNumId w:val="0"/>
  </w:num>
  <w:num w:numId="17" w16cid:durableId="9169400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晚坷 潘">
    <w15:presenceInfo w15:providerId="Windows Live" w15:userId="7f24ef95c9cc3dd5"/>
  </w15:person>
  <w15:person w15:author="Haiyang Jin">
    <w15:presenceInfo w15:providerId="None" w15:userId="Haiyang 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D1"/>
    <w:rsid w:val="00082416"/>
    <w:rsid w:val="00090757"/>
    <w:rsid w:val="000A5FD2"/>
    <w:rsid w:val="000B3538"/>
    <w:rsid w:val="000D5FAF"/>
    <w:rsid w:val="00111567"/>
    <w:rsid w:val="00134169"/>
    <w:rsid w:val="00152C3E"/>
    <w:rsid w:val="00180425"/>
    <w:rsid w:val="00182799"/>
    <w:rsid w:val="001B7E31"/>
    <w:rsid w:val="00236C82"/>
    <w:rsid w:val="00246817"/>
    <w:rsid w:val="00264962"/>
    <w:rsid w:val="002807ED"/>
    <w:rsid w:val="00334ED1"/>
    <w:rsid w:val="003573AD"/>
    <w:rsid w:val="00357D77"/>
    <w:rsid w:val="003C17AB"/>
    <w:rsid w:val="003F5221"/>
    <w:rsid w:val="00422151"/>
    <w:rsid w:val="005464E4"/>
    <w:rsid w:val="005948EB"/>
    <w:rsid w:val="005C1F68"/>
    <w:rsid w:val="005D05C3"/>
    <w:rsid w:val="005F1300"/>
    <w:rsid w:val="005F23D7"/>
    <w:rsid w:val="006003FB"/>
    <w:rsid w:val="00690F84"/>
    <w:rsid w:val="00767772"/>
    <w:rsid w:val="00794714"/>
    <w:rsid w:val="00820D5B"/>
    <w:rsid w:val="008750ED"/>
    <w:rsid w:val="0088333D"/>
    <w:rsid w:val="008B5A1A"/>
    <w:rsid w:val="008B7DE0"/>
    <w:rsid w:val="00960618"/>
    <w:rsid w:val="009611D6"/>
    <w:rsid w:val="009B644B"/>
    <w:rsid w:val="009C1653"/>
    <w:rsid w:val="009F0815"/>
    <w:rsid w:val="00A56585"/>
    <w:rsid w:val="00AC35A1"/>
    <w:rsid w:val="00B90183"/>
    <w:rsid w:val="00D1252F"/>
    <w:rsid w:val="00D80181"/>
    <w:rsid w:val="00DA2C2B"/>
    <w:rsid w:val="00DF1205"/>
    <w:rsid w:val="00E54F98"/>
    <w:rsid w:val="00E7479E"/>
    <w:rsid w:val="00E868CD"/>
    <w:rsid w:val="00EB2925"/>
    <w:rsid w:val="00F82373"/>
    <w:rsid w:val="00FA1B4F"/>
    <w:rsid w:val="00FC7B1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792F"/>
  <w15:docId w15:val="{B8C4C62F-5534-CD40-8CD7-F2A7B90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FF5"/>
    <w:pPr>
      <w:spacing w:before="120" w:after="240" w:line="480" w:lineRule="auto"/>
    </w:pPr>
    <w:rPr>
      <w:rFonts w:ascii="Times New Roman" w:hAnsi="Times New Roman"/>
    </w:rPr>
  </w:style>
  <w:style w:type="paragraph" w:styleId="1">
    <w:name w:val="heading 1"/>
    <w:basedOn w:val="a"/>
    <w:next w:val="a0"/>
    <w:uiPriority w:val="9"/>
    <w:qFormat/>
    <w:rsid w:val="00572FF5"/>
    <w:pPr>
      <w:keepNext/>
      <w:keepLines/>
      <w:spacing w:before="480" w:after="0"/>
      <w:jc w:val="center"/>
      <w:outlineLvl w:val="0"/>
    </w:pPr>
    <w:rPr>
      <w:rFonts w:eastAsiaTheme="majorEastAsia" w:cstheme="majorBidi"/>
      <w:b/>
      <w:bCs/>
      <w:szCs w:val="32"/>
    </w:rPr>
  </w:style>
  <w:style w:type="paragraph" w:styleId="2">
    <w:name w:val="heading 2"/>
    <w:basedOn w:val="1"/>
    <w:next w:val="a0"/>
    <w:uiPriority w:val="9"/>
    <w:unhideWhenUsed/>
    <w:qFormat/>
    <w:rsid w:val="00AB6A32"/>
    <w:pPr>
      <w:spacing w:before="200"/>
      <w:jc w:val="left"/>
      <w:outlineLvl w:val="1"/>
    </w:pPr>
    <w:rPr>
      <w:bCs w:val="0"/>
    </w:rPr>
  </w:style>
  <w:style w:type="paragraph" w:styleId="3">
    <w:name w:val="heading 3"/>
    <w:basedOn w:val="2"/>
    <w:next w:val="a"/>
    <w:uiPriority w:val="9"/>
    <w:unhideWhenUsed/>
    <w:qFormat/>
    <w:rsid w:val="007F2EC5"/>
    <w:pPr>
      <w:framePr w:wrap="around" w:vAnchor="text" w:hAnchor="text" w:y="1"/>
      <w:spacing w:before="0" w:line="240" w:lineRule="auto"/>
      <w:ind w:firstLine="680"/>
      <w:outlineLvl w:val="2"/>
    </w:pPr>
    <w:rPr>
      <w:bCs/>
      <w:szCs w:val="28"/>
    </w:rPr>
  </w:style>
  <w:style w:type="paragraph" w:styleId="4">
    <w:name w:val="heading 4"/>
    <w:basedOn w:val="3"/>
    <w:next w:val="a0"/>
    <w:uiPriority w:val="9"/>
    <w:unhideWhenUsed/>
    <w:qFormat/>
    <w:rsid w:val="00F0724A"/>
    <w:pPr>
      <w:framePr w:wrap="around"/>
      <w:outlineLvl w:val="3"/>
    </w:pPr>
    <w:rPr>
      <w:bCs w:val="0"/>
      <w:i/>
    </w:rPr>
  </w:style>
  <w:style w:type="paragraph" w:styleId="5">
    <w:name w:val="heading 5"/>
    <w:basedOn w:val="4"/>
    <w:next w:val="a0"/>
    <w:uiPriority w:val="9"/>
    <w:unhideWhenUsed/>
    <w:qFormat/>
    <w:rsid w:val="00F0724A"/>
    <w:pPr>
      <w:framePr w:wrap="around"/>
      <w:outlineLvl w:val="4"/>
    </w:pPr>
    <w:rPr>
      <w:b w:val="0"/>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5036C4"/>
    <w:pPr>
      <w:spacing w:before="180"/>
      <w:ind w:firstLine="680"/>
    </w:pPr>
  </w:style>
  <w:style w:type="paragraph" w:customStyle="1" w:styleId="FirstParagraph">
    <w:name w:val="First Paragraph"/>
    <w:basedOn w:val="a0"/>
    <w:next w:val="a0"/>
    <w:qFormat/>
  </w:style>
  <w:style w:type="paragraph" w:customStyle="1" w:styleId="Compact">
    <w:name w:val="Compact"/>
    <w:basedOn w:val="a0"/>
    <w:qFormat/>
    <w:rsid w:val="00AF6DE6"/>
    <w:pPr>
      <w:spacing w:after="180" w:line="240" w:lineRule="auto"/>
      <w:ind w:firstLine="0"/>
    </w:pPr>
  </w:style>
  <w:style w:type="paragraph" w:styleId="a5">
    <w:name w:val="Title"/>
    <w:basedOn w:val="a"/>
    <w:next w:val="a0"/>
    <w:qFormat/>
    <w:rsid w:val="00186200"/>
    <w:pPr>
      <w:keepNext/>
      <w:keepLines/>
      <w:spacing w:before="2040"/>
      <w:jc w:val="center"/>
    </w:pPr>
    <w:rPr>
      <w:rFonts w:eastAsiaTheme="majorEastAsia" w:cstheme="majorBidi"/>
      <w:bCs/>
      <w:szCs w:val="36"/>
    </w:rPr>
  </w:style>
  <w:style w:type="paragraph" w:styleId="a6">
    <w:name w:val="Subtitle"/>
    <w:basedOn w:val="a5"/>
    <w:next w:val="a0"/>
    <w:qFormat/>
    <w:rsid w:val="00572FF5"/>
    <w:pPr>
      <w:spacing w:before="240"/>
    </w:pPr>
    <w:rPr>
      <w:szCs w:val="30"/>
    </w:rPr>
  </w:style>
  <w:style w:type="paragraph" w:customStyle="1" w:styleId="Author">
    <w:name w:val="Author"/>
    <w:basedOn w:val="a5"/>
    <w:next w:val="a0"/>
    <w:qFormat/>
    <w:rsid w:val="00CB20D0"/>
    <w:pPr>
      <w:spacing w:before="0"/>
    </w:pPr>
  </w:style>
  <w:style w:type="paragraph" w:styleId="a7">
    <w:name w:val="Date"/>
    <w:next w:val="a0"/>
    <w:qFormat/>
    <w:pPr>
      <w:keepNext/>
      <w:keepLines/>
      <w:jc w:val="center"/>
    </w:pPr>
  </w:style>
  <w:style w:type="paragraph" w:customStyle="1" w:styleId="Abstract">
    <w:name w:val="Abstract"/>
    <w:basedOn w:val="a"/>
    <w:next w:val="a0"/>
    <w:qFormat/>
    <w:rsid w:val="00572FF5"/>
    <w:pPr>
      <w:keepNext/>
      <w:keepLines/>
      <w:spacing w:before="300" w:after="300"/>
    </w:pPr>
    <w:rPr>
      <w:szCs w:val="20"/>
    </w:rPr>
  </w:style>
  <w:style w:type="paragraph" w:styleId="a8">
    <w:name w:val="Bibliography"/>
    <w:aliases w:val="refs"/>
    <w:basedOn w:val="a"/>
    <w:qFormat/>
    <w:rsid w:val="00572FF5"/>
    <w:pPr>
      <w:ind w:left="680" w:hanging="680"/>
    </w:pPr>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rsid w:val="00006D3F"/>
    <w:pPr>
      <w:spacing w:before="0"/>
    </w:pPr>
  </w:style>
  <w:style w:type="table" w:customStyle="1" w:styleId="Table">
    <w:name w:val="Table"/>
    <w:basedOn w:val="a2"/>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006D3F"/>
    <w:pPr>
      <w:keepNext/>
    </w:pPr>
  </w:style>
  <w:style w:type="paragraph" w:customStyle="1" w:styleId="ImageCaption">
    <w:name w:val="Image Caption"/>
    <w:basedOn w:val="ab"/>
    <w:rsid w:val="00421B26"/>
    <w:rPr>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006D3F"/>
    <w:pPr>
      <w:spacing w:before="240" w:after="240"/>
      <w:outlineLvl w:val="9"/>
    </w:pPr>
    <w:rPr>
      <w:bCs w:val="0"/>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iPriority w:val="99"/>
    <w:unhideWhenUsed/>
    <w:rsid w:val="00AF36ED"/>
    <w:pPr>
      <w:tabs>
        <w:tab w:val="center" w:pos="4536"/>
        <w:tab w:val="right" w:pos="9072"/>
      </w:tabs>
      <w:spacing w:after="0"/>
    </w:pPr>
  </w:style>
  <w:style w:type="character" w:customStyle="1" w:styleId="af0">
    <w:name w:val="页眉 字符"/>
    <w:basedOn w:val="a1"/>
    <w:link w:val="af"/>
    <w:uiPriority w:val="99"/>
    <w:rsid w:val="00AF36ED"/>
  </w:style>
  <w:style w:type="paragraph" w:styleId="af1">
    <w:name w:val="footer"/>
    <w:basedOn w:val="a"/>
    <w:link w:val="af2"/>
    <w:unhideWhenUsed/>
    <w:rsid w:val="00AF36ED"/>
    <w:pPr>
      <w:tabs>
        <w:tab w:val="center" w:pos="4536"/>
        <w:tab w:val="right" w:pos="9072"/>
      </w:tabs>
      <w:spacing w:after="0"/>
    </w:pPr>
  </w:style>
  <w:style w:type="character" w:customStyle="1" w:styleId="af2">
    <w:name w:val="页脚 字符"/>
    <w:basedOn w:val="a1"/>
    <w:link w:val="af1"/>
    <w:rsid w:val="00AF36ED"/>
  </w:style>
  <w:style w:type="character" w:styleId="af3">
    <w:name w:val="page number"/>
    <w:basedOn w:val="a1"/>
    <w:semiHidden/>
    <w:unhideWhenUsed/>
    <w:rsid w:val="00AF36ED"/>
  </w:style>
  <w:style w:type="paragraph" w:customStyle="1" w:styleId="h1-pagebreak">
    <w:name w:val="h1-pagebreak"/>
    <w:basedOn w:val="1"/>
    <w:qFormat/>
    <w:rsid w:val="00DD5581"/>
    <w:pPr>
      <w:pageBreakBefore/>
    </w:pPr>
    <w:rPr>
      <w:b w:val="0"/>
    </w:rPr>
  </w:style>
  <w:style w:type="character" w:customStyle="1" w:styleId="a4">
    <w:name w:val="正文文本 字符"/>
    <w:basedOn w:val="a1"/>
    <w:link w:val="a0"/>
    <w:rsid w:val="005036C4"/>
    <w:rPr>
      <w:rFonts w:ascii="Times New Roman" w:hAnsi="Times New Roman"/>
    </w:rPr>
  </w:style>
  <w:style w:type="table" w:styleId="af4">
    <w:name w:val="Table Grid"/>
    <w:basedOn w:val="a2"/>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0">
    <w:name w:val="Plain Table 2"/>
    <w:basedOn w:val="a2"/>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2"/>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5">
    <w:name w:val="Book Title"/>
    <w:basedOn w:val="a1"/>
    <w:rsid w:val="00F14702"/>
    <w:rPr>
      <w:b/>
      <w:bCs/>
      <w:i/>
      <w:iCs/>
      <w:spacing w:val="5"/>
    </w:rPr>
  </w:style>
  <w:style w:type="paragraph" w:customStyle="1" w:styleId="h1-titlepage">
    <w:name w:val="h1-titlepage"/>
    <w:basedOn w:val="h1-pagebreak"/>
    <w:qFormat/>
    <w:rsid w:val="00A05772"/>
    <w:rPr>
      <w:b/>
    </w:rPr>
  </w:style>
  <w:style w:type="character" w:styleId="af6">
    <w:name w:val="annotation reference"/>
    <w:basedOn w:val="a1"/>
    <w:semiHidden/>
    <w:unhideWhenUsed/>
    <w:rsid w:val="00134169"/>
    <w:rPr>
      <w:sz w:val="16"/>
      <w:szCs w:val="16"/>
    </w:rPr>
  </w:style>
  <w:style w:type="paragraph" w:styleId="af7">
    <w:name w:val="annotation text"/>
    <w:basedOn w:val="a"/>
    <w:link w:val="af8"/>
    <w:unhideWhenUsed/>
    <w:rsid w:val="00134169"/>
    <w:pPr>
      <w:spacing w:line="240" w:lineRule="auto"/>
    </w:pPr>
    <w:rPr>
      <w:sz w:val="20"/>
      <w:szCs w:val="20"/>
    </w:rPr>
  </w:style>
  <w:style w:type="character" w:customStyle="1" w:styleId="af8">
    <w:name w:val="批注文字 字符"/>
    <w:basedOn w:val="a1"/>
    <w:link w:val="af7"/>
    <w:rsid w:val="00134169"/>
    <w:rPr>
      <w:rFonts w:ascii="Times New Roman" w:hAnsi="Times New Roman"/>
      <w:sz w:val="20"/>
      <w:szCs w:val="20"/>
    </w:rPr>
  </w:style>
  <w:style w:type="paragraph" w:styleId="af9">
    <w:name w:val="annotation subject"/>
    <w:basedOn w:val="af7"/>
    <w:next w:val="af7"/>
    <w:link w:val="afa"/>
    <w:semiHidden/>
    <w:unhideWhenUsed/>
    <w:rsid w:val="00134169"/>
    <w:rPr>
      <w:b/>
      <w:bCs/>
    </w:rPr>
  </w:style>
  <w:style w:type="character" w:customStyle="1" w:styleId="afa">
    <w:name w:val="批注主题 字符"/>
    <w:basedOn w:val="af8"/>
    <w:link w:val="af9"/>
    <w:semiHidden/>
    <w:rsid w:val="00134169"/>
    <w:rPr>
      <w:rFonts w:ascii="Times New Roman" w:hAnsi="Times New Roman"/>
      <w:b/>
      <w:bCs/>
      <w:sz w:val="20"/>
      <w:szCs w:val="20"/>
    </w:rPr>
  </w:style>
  <w:style w:type="paragraph" w:styleId="afb">
    <w:name w:val="Revision"/>
    <w:hidden/>
    <w:semiHidden/>
    <w:rsid w:val="005F23D7"/>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3731">
      <w:bodyDiv w:val="1"/>
      <w:marLeft w:val="0"/>
      <w:marRight w:val="0"/>
      <w:marTop w:val="0"/>
      <w:marBottom w:val="0"/>
      <w:divBdr>
        <w:top w:val="none" w:sz="0" w:space="0" w:color="auto"/>
        <w:left w:val="none" w:sz="0" w:space="0" w:color="auto"/>
        <w:bottom w:val="none" w:sz="0" w:space="0" w:color="auto"/>
        <w:right w:val="none" w:sz="0" w:space="0" w:color="auto"/>
      </w:divBdr>
    </w:div>
    <w:div w:id="1479571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email.com" TargetMode="External"/><Relationship Id="rId13" Type="http://schemas.openxmlformats.org/officeDocument/2006/relationships/hyperlink" Target="file:///D:\outsourceProject\Bayes\BayesMultiTutorial-cn\2222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D:\outsourceProject\Bayes\BayesMultiTutorial-cn\2222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7D37-6216-4BEC-8BD9-59E95EF3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15</Pages>
  <Words>6569</Words>
  <Characters>37444</Characters>
  <Application>Microsoft Office Word</Application>
  <DocSecurity>0</DocSecurity>
  <Lines>312</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这是标题</vt:lpstr>
      <vt:lpstr>TITLE</vt:lpstr>
    </vt:vector>
  </TitlesOfParts>
  <Manager/>
  <Company/>
  <LinksUpToDate>false</LinksUpToDate>
  <CharactersWithSpaces>43926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这是标题</dc:title>
  <dc:creator>Haiyang Jin</dc:creator>
  <cp:keywords/>
  <cp:lastModifiedBy>晚坷 潘</cp:lastModifiedBy>
  <cp:revision>19</cp:revision>
  <dcterms:created xsi:type="dcterms:W3CDTF">2022-08-21T08:22:00Z</dcterms:created>
  <dcterms:modified xsi:type="dcterms:W3CDTF">2022-08-22T12:06:00Z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 here.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eproc">
    <vt:lpwstr>False</vt:lpwstr>
  </property>
  <property fmtid="{D5CDD505-2E9C-101B-9397-08002B2CF9AE}" pid="13" name="classoptions">
    <vt:lpwstr>doc</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D:/R/winR41/papaja/rmd/apa7.csl</vt:lpwstr>
  </property>
  <property fmtid="{D5CDD505-2E9C-101B-9397-08002B2CF9AE}" pid="18" name="documentclass">
    <vt:lpwstr>apa7</vt:lpwstr>
  </property>
  <property fmtid="{D5CDD505-2E9C-101B-9397-08002B2CF9AE}" pid="19" name="draft">
    <vt:lpwstr>False</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公式</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figureTitle ititleDelim t</vt:lpwstr>
  </property>
  <property fmtid="{D5CDD505-2E9C-101B-9397-08002B2CF9AE}" pid="32" name="figureTitle">
    <vt:lpwstr>Figure</vt:lpwstr>
  </property>
  <property fmtid="{D5CDD505-2E9C-101B-9397-08002B2CF9AE}" pid="33" name="figurelist">
    <vt:lpwstr>False</vt:lpwstr>
  </property>
  <property fmtid="{D5CDD505-2E9C-101B-9397-08002B2CF9AE}" pid="34" name="floatsintext">
    <vt:lpwstr>False</vt:lpwstr>
  </property>
  <property fmtid="{D5CDD505-2E9C-101B-9397-08002B2CF9AE}" pid="35" name="footnotelist">
    <vt:lpwstr>False</vt:lpwstr>
  </property>
  <property fmtid="{D5CDD505-2E9C-101B-9397-08002B2CF9AE}" pid="36" name="header-includes">
    <vt:lpwstr/>
  </property>
  <property fmtid="{D5CDD505-2E9C-101B-9397-08002B2CF9AE}" pid="37" name="lastDelim">
    <vt:lpwstr>, </vt:lpwstr>
  </property>
  <property fmtid="{D5CDD505-2E9C-101B-9397-08002B2CF9AE}" pid="38" name="linenumbers">
    <vt:lpwstr>True</vt:lpwstr>
  </property>
  <property fmtid="{D5CDD505-2E9C-101B-9397-08002B2CF9AE}" pid="39" name="link-citations">
    <vt:lpwstr>True</vt:lpwstr>
  </property>
  <property fmtid="{D5CDD505-2E9C-101B-9397-08002B2CF9AE}" pid="40" name="linkReferences">
    <vt:lpwstr>True</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Title">
    <vt:lpwstr>List of Figures</vt:lpwstr>
  </property>
  <property fmtid="{D5CDD505-2E9C-101B-9397-08002B2CF9AE}" pid="45" name="lolTitle">
    <vt:lpwstr>List of Listings</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sk">
    <vt:lpwstr>False</vt:lpwstr>
  </property>
  <property fmtid="{D5CDD505-2E9C-101B-9397-08002B2CF9AE}" pid="51" name="nameInLink">
    <vt:lpwstr>True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pandoc-crossref">
    <vt:lpwstr>True</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horttitle">
    <vt:lpwstr>这是页眉标题</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ablelist">
    <vt:lpwstr>False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zotero">
    <vt:lpwstr/>
  </property>
  <property fmtid="{D5CDD505-2E9C-101B-9397-08002B2CF9AE}" pid="80" name="ZOTERO_PREF_1">
    <vt:lpwstr>&lt;data data-version="3" zotero-version="6.0.13-beta.2+3abd72095"&gt;&lt;session id="UhTDHln7"/&gt;&lt;style id="http://www.zotero.org/styles/apa" locale="zh-CN" hasBibliography="1" bibliographyStyleHasBeenSet="0"/&gt;&lt;prefs&gt;&lt;pref name="fieldType" value="Field"/&gt;&lt;/prefs&gt;&lt;</vt:lpwstr>
  </property>
  <property fmtid="{D5CDD505-2E9C-101B-9397-08002B2CF9AE}" pid="81" name="ZOTERO_PREF_2">
    <vt:lpwstr>/data&gt;</vt:lpwstr>
  </property>
</Properties>
</file>